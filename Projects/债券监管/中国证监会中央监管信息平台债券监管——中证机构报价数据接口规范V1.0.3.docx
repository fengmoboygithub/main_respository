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8395E" w14:textId="77777777" w:rsidR="00B66C17" w:rsidRDefault="00B66C17">
      <w:pPr>
        <w:ind w:firstLine="560"/>
      </w:pPr>
    </w:p>
    <w:p w14:paraId="18BDAB6F" w14:textId="77777777" w:rsidR="00B66C17" w:rsidRDefault="00B66C17">
      <w:pPr>
        <w:ind w:firstLine="560"/>
      </w:pPr>
    </w:p>
    <w:p w14:paraId="3F668476" w14:textId="77777777" w:rsidR="00B66C17" w:rsidRDefault="00B66C17">
      <w:pPr>
        <w:ind w:firstLine="560"/>
      </w:pPr>
    </w:p>
    <w:p w14:paraId="5AF4731D" w14:textId="77777777" w:rsidR="00B66C17" w:rsidRPr="009B5E42" w:rsidRDefault="007B3759">
      <w:pPr>
        <w:pStyle w:val="ae"/>
      </w:pPr>
      <w:r w:rsidRPr="009B5E42">
        <w:rPr>
          <w:rFonts w:hint="eastAsia"/>
        </w:rPr>
        <w:t>中国证监会</w:t>
      </w:r>
    </w:p>
    <w:p w14:paraId="6EF10DFA" w14:textId="77777777" w:rsidR="00B66C17" w:rsidRPr="009B5E42" w:rsidRDefault="007B3759">
      <w:pPr>
        <w:pStyle w:val="ae"/>
      </w:pPr>
      <w:r w:rsidRPr="009B5E42">
        <w:rPr>
          <w:rFonts w:hint="eastAsia"/>
        </w:rPr>
        <w:t>中央监管信息平台</w:t>
      </w:r>
    </w:p>
    <w:p w14:paraId="30B225FC" w14:textId="77777777" w:rsidR="00B66C17" w:rsidRPr="009B5E42" w:rsidRDefault="00B66C17">
      <w:pPr>
        <w:ind w:firstLine="560"/>
      </w:pPr>
    </w:p>
    <w:p w14:paraId="3D67F942" w14:textId="77777777" w:rsidR="00B66C17" w:rsidRPr="009B5E42" w:rsidRDefault="00B66C17">
      <w:pPr>
        <w:ind w:firstLine="560"/>
      </w:pPr>
    </w:p>
    <w:p w14:paraId="58D2221B" w14:textId="77777777" w:rsidR="00B66C17" w:rsidRPr="009B5E42" w:rsidRDefault="00B66C17">
      <w:pPr>
        <w:ind w:firstLine="560"/>
      </w:pPr>
    </w:p>
    <w:p w14:paraId="10734A71" w14:textId="77777777" w:rsidR="00B66C17" w:rsidRPr="009B5E42" w:rsidRDefault="007B3759">
      <w:pPr>
        <w:pStyle w:val="ae"/>
      </w:pPr>
      <w:r w:rsidRPr="009B5E42">
        <w:rPr>
          <w:rFonts w:hint="eastAsia"/>
        </w:rPr>
        <w:t>债券监管——</w:t>
      </w:r>
    </w:p>
    <w:p w14:paraId="31FB825B" w14:textId="77777777" w:rsidR="00B66C17" w:rsidRPr="009B5E42" w:rsidRDefault="00983E90">
      <w:pPr>
        <w:pStyle w:val="ae"/>
      </w:pPr>
      <w:r w:rsidRPr="009B5E42">
        <w:rPr>
          <w:rFonts w:hint="eastAsia"/>
        </w:rPr>
        <w:t>中证机构报价</w:t>
      </w:r>
      <w:r w:rsidR="007B3759" w:rsidRPr="009B5E42">
        <w:rPr>
          <w:rFonts w:hint="eastAsia"/>
        </w:rPr>
        <w:t>数据接口规范</w:t>
      </w:r>
    </w:p>
    <w:p w14:paraId="18C4A478" w14:textId="63C45541" w:rsidR="00B66C17" w:rsidRPr="009B5E42" w:rsidRDefault="007B3759">
      <w:pPr>
        <w:pStyle w:val="ae"/>
      </w:pPr>
      <w:r w:rsidRPr="009B5E42">
        <w:t>v1.0</w:t>
      </w:r>
      <w:r w:rsidR="00D5702A">
        <w:rPr>
          <w:rFonts w:hint="eastAsia"/>
        </w:rPr>
        <w:t>.</w:t>
      </w:r>
      <w:r w:rsidR="00D5702A">
        <w:t>1</w:t>
      </w:r>
    </w:p>
    <w:p w14:paraId="4AE6470A" w14:textId="77777777" w:rsidR="00B66C17" w:rsidRPr="009B5E42" w:rsidRDefault="00B66C17">
      <w:pPr>
        <w:pStyle w:val="ae"/>
      </w:pPr>
    </w:p>
    <w:p w14:paraId="7F40345A" w14:textId="77777777" w:rsidR="00B66C17" w:rsidRPr="009B5E42" w:rsidRDefault="00B66C17">
      <w:pPr>
        <w:pStyle w:val="ae"/>
      </w:pPr>
    </w:p>
    <w:p w14:paraId="5D256C36" w14:textId="77777777" w:rsidR="00B66C17" w:rsidRPr="009B5E42" w:rsidRDefault="00B66C17">
      <w:pPr>
        <w:pStyle w:val="ae"/>
      </w:pPr>
    </w:p>
    <w:p w14:paraId="7FB535D8" w14:textId="77777777" w:rsidR="00B66C17" w:rsidRPr="009B5E42" w:rsidRDefault="00B66C17">
      <w:pPr>
        <w:pStyle w:val="ae"/>
      </w:pPr>
    </w:p>
    <w:p w14:paraId="65DFA4B0" w14:textId="7F7B7082" w:rsidR="00B66C17" w:rsidRPr="009B5E42" w:rsidRDefault="007B3759">
      <w:pPr>
        <w:pStyle w:val="ae"/>
        <w:sectPr w:rsidR="00B66C17" w:rsidRPr="009B5E4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Borders w:offsetFrom="page">
            <w:top w:val="single" w:sz="8" w:space="24" w:color="auto"/>
            <w:left w:val="single" w:sz="8" w:space="24" w:color="auto"/>
            <w:bottom w:val="single" w:sz="8" w:space="24" w:color="auto"/>
            <w:right w:val="single" w:sz="8" w:space="24" w:color="auto"/>
          </w:pgBorders>
          <w:pgNumType w:start="1"/>
          <w:cols w:space="425"/>
          <w:titlePg/>
          <w:docGrid w:type="lines" w:linePitch="381"/>
        </w:sectPr>
      </w:pPr>
      <w:r w:rsidRPr="009B5E42">
        <w:rPr>
          <w:rFonts w:hint="eastAsia"/>
        </w:rPr>
        <w:t xml:space="preserve">  2019</w:t>
      </w:r>
      <w:r w:rsidRPr="009B5E42">
        <w:rPr>
          <w:rFonts w:hint="eastAsia"/>
        </w:rPr>
        <w:t>年</w:t>
      </w:r>
      <w:r w:rsidR="00B514F3">
        <w:t>7</w:t>
      </w:r>
      <w:r w:rsidRPr="009B5E42">
        <w:rPr>
          <w:rFonts w:hint="eastAsia"/>
        </w:rPr>
        <w:t>月</w:t>
      </w:r>
    </w:p>
    <w:p w14:paraId="4FBDF2A4" w14:textId="77777777" w:rsidR="00B66C17" w:rsidRPr="009B5E42" w:rsidRDefault="007B3759">
      <w:pPr>
        <w:ind w:firstLine="562"/>
        <w:jc w:val="center"/>
        <w:rPr>
          <w:b/>
        </w:rPr>
      </w:pPr>
      <w:r w:rsidRPr="009B5E42">
        <w:rPr>
          <w:rFonts w:hint="eastAsia"/>
          <w:b/>
        </w:rPr>
        <w:lastRenderedPageBreak/>
        <w:t>修订记录</w:t>
      </w:r>
    </w:p>
    <w:tbl>
      <w:tblPr>
        <w:tblStyle w:val="ab"/>
        <w:tblW w:w="9640" w:type="dxa"/>
        <w:tblInd w:w="-601" w:type="dxa"/>
        <w:tblLayout w:type="fixed"/>
        <w:tblLook w:val="04A0" w:firstRow="1" w:lastRow="0" w:firstColumn="1" w:lastColumn="0" w:noHBand="0" w:noVBand="1"/>
      </w:tblPr>
      <w:tblGrid>
        <w:gridCol w:w="993"/>
        <w:gridCol w:w="7087"/>
        <w:gridCol w:w="1560"/>
      </w:tblGrid>
      <w:tr w:rsidR="00B66C17" w:rsidRPr="00E040F0" w14:paraId="199248B6" w14:textId="77777777" w:rsidTr="00835A10">
        <w:tc>
          <w:tcPr>
            <w:tcW w:w="993" w:type="dxa"/>
            <w:shd w:val="clear" w:color="auto" w:fill="BFBFBF" w:themeFill="background1" w:themeFillShade="BF"/>
          </w:tcPr>
          <w:p w14:paraId="45125D56" w14:textId="77777777" w:rsidR="00B66C17" w:rsidRPr="00E040F0" w:rsidRDefault="007B3759">
            <w:pPr>
              <w:ind w:firstLineChars="0" w:firstLine="0"/>
              <w:jc w:val="center"/>
              <w:rPr>
                <w:b/>
                <w:sz w:val="24"/>
                <w:szCs w:val="24"/>
              </w:rPr>
            </w:pPr>
            <w:r w:rsidRPr="00E040F0">
              <w:rPr>
                <w:rFonts w:hint="eastAsia"/>
                <w:b/>
                <w:sz w:val="24"/>
                <w:szCs w:val="24"/>
              </w:rPr>
              <w:t>版本号</w:t>
            </w:r>
          </w:p>
        </w:tc>
        <w:tc>
          <w:tcPr>
            <w:tcW w:w="7087" w:type="dxa"/>
            <w:shd w:val="clear" w:color="auto" w:fill="BFBFBF" w:themeFill="background1" w:themeFillShade="BF"/>
          </w:tcPr>
          <w:p w14:paraId="6C938B53" w14:textId="77777777" w:rsidR="00B66C17" w:rsidRPr="00E040F0" w:rsidRDefault="007B3759">
            <w:pPr>
              <w:ind w:firstLineChars="0" w:firstLine="0"/>
              <w:jc w:val="center"/>
              <w:rPr>
                <w:b/>
                <w:sz w:val="24"/>
                <w:szCs w:val="24"/>
              </w:rPr>
            </w:pPr>
            <w:r w:rsidRPr="00E040F0">
              <w:rPr>
                <w:rFonts w:hint="eastAsia"/>
                <w:b/>
                <w:sz w:val="24"/>
                <w:szCs w:val="24"/>
              </w:rPr>
              <w:t>修订内容</w:t>
            </w:r>
          </w:p>
        </w:tc>
        <w:tc>
          <w:tcPr>
            <w:tcW w:w="1560" w:type="dxa"/>
            <w:shd w:val="clear" w:color="auto" w:fill="BFBFBF" w:themeFill="background1" w:themeFillShade="BF"/>
          </w:tcPr>
          <w:p w14:paraId="7354DC3F" w14:textId="77777777" w:rsidR="00B66C17" w:rsidRPr="00E040F0" w:rsidRDefault="007B3759">
            <w:pPr>
              <w:ind w:firstLineChars="0" w:firstLine="0"/>
              <w:jc w:val="center"/>
              <w:rPr>
                <w:b/>
                <w:sz w:val="24"/>
                <w:szCs w:val="24"/>
              </w:rPr>
            </w:pPr>
            <w:r w:rsidRPr="00E040F0">
              <w:rPr>
                <w:rFonts w:hint="eastAsia"/>
                <w:b/>
                <w:sz w:val="24"/>
                <w:szCs w:val="24"/>
              </w:rPr>
              <w:t>修订时间</w:t>
            </w:r>
          </w:p>
        </w:tc>
      </w:tr>
      <w:tr w:rsidR="00B66C17" w:rsidRPr="00E040F0" w14:paraId="330E0B50" w14:textId="77777777" w:rsidTr="00835A10">
        <w:tc>
          <w:tcPr>
            <w:tcW w:w="993" w:type="dxa"/>
          </w:tcPr>
          <w:p w14:paraId="1BFC3048" w14:textId="6706C2C3" w:rsidR="00B66C17" w:rsidRPr="00E040F0" w:rsidRDefault="00C81539" w:rsidP="00C81539">
            <w:pPr>
              <w:ind w:firstLineChars="0" w:firstLine="0"/>
              <w:jc w:val="center"/>
              <w:rPr>
                <w:sz w:val="24"/>
                <w:szCs w:val="24"/>
              </w:rPr>
            </w:pPr>
            <w:r w:rsidRPr="00E040F0">
              <w:rPr>
                <w:rFonts w:hint="eastAsia"/>
                <w:sz w:val="24"/>
                <w:szCs w:val="24"/>
              </w:rPr>
              <w:t>V</w:t>
            </w:r>
            <w:r w:rsidRPr="00E040F0">
              <w:rPr>
                <w:sz w:val="24"/>
                <w:szCs w:val="24"/>
              </w:rPr>
              <w:t>1.0</w:t>
            </w:r>
            <w:r w:rsidR="00166791">
              <w:rPr>
                <w:sz w:val="24"/>
                <w:szCs w:val="24"/>
              </w:rPr>
              <w:t>.0</w:t>
            </w:r>
          </w:p>
        </w:tc>
        <w:tc>
          <w:tcPr>
            <w:tcW w:w="7087" w:type="dxa"/>
          </w:tcPr>
          <w:p w14:paraId="34D4FC8B" w14:textId="5AE392DC" w:rsidR="00B66C17" w:rsidRPr="00E040F0" w:rsidRDefault="00C81539" w:rsidP="00C81539">
            <w:pPr>
              <w:ind w:firstLineChars="0" w:firstLine="0"/>
              <w:rPr>
                <w:sz w:val="24"/>
                <w:szCs w:val="24"/>
              </w:rPr>
            </w:pPr>
            <w:r w:rsidRPr="00E040F0">
              <w:rPr>
                <w:sz w:val="24"/>
                <w:szCs w:val="24"/>
              </w:rPr>
              <w:t>新建文档</w:t>
            </w:r>
          </w:p>
        </w:tc>
        <w:tc>
          <w:tcPr>
            <w:tcW w:w="1560" w:type="dxa"/>
          </w:tcPr>
          <w:p w14:paraId="69E937C9" w14:textId="52915154" w:rsidR="00B66C17" w:rsidRPr="00E040F0" w:rsidRDefault="00C81539" w:rsidP="00C81539">
            <w:pPr>
              <w:ind w:firstLineChars="0" w:firstLine="0"/>
              <w:jc w:val="center"/>
              <w:rPr>
                <w:sz w:val="24"/>
                <w:szCs w:val="24"/>
              </w:rPr>
            </w:pPr>
            <w:r w:rsidRPr="00E040F0">
              <w:rPr>
                <w:sz w:val="24"/>
                <w:szCs w:val="24"/>
              </w:rPr>
              <w:t>2019.07</w:t>
            </w:r>
          </w:p>
        </w:tc>
      </w:tr>
      <w:tr w:rsidR="00523B21" w:rsidRPr="00E040F0" w14:paraId="0FFD3BCE" w14:textId="77777777" w:rsidTr="00835A10">
        <w:tc>
          <w:tcPr>
            <w:tcW w:w="993" w:type="dxa"/>
            <w:vAlign w:val="center"/>
          </w:tcPr>
          <w:p w14:paraId="3CD4C81E" w14:textId="4A6B99E9" w:rsidR="00523B21" w:rsidRPr="00E040F0" w:rsidRDefault="00523B21" w:rsidP="00523B21">
            <w:pPr>
              <w:ind w:firstLineChars="0" w:firstLine="0"/>
              <w:jc w:val="center"/>
              <w:rPr>
                <w:sz w:val="24"/>
                <w:szCs w:val="24"/>
              </w:rPr>
            </w:pPr>
            <w:r w:rsidRPr="00E040F0">
              <w:rPr>
                <w:rFonts w:hint="eastAsia"/>
                <w:sz w:val="24"/>
                <w:szCs w:val="24"/>
              </w:rPr>
              <w:t>V</w:t>
            </w:r>
            <w:r>
              <w:rPr>
                <w:sz w:val="24"/>
                <w:szCs w:val="24"/>
              </w:rPr>
              <w:t>1.0.1</w:t>
            </w:r>
          </w:p>
        </w:tc>
        <w:tc>
          <w:tcPr>
            <w:tcW w:w="7087" w:type="dxa"/>
          </w:tcPr>
          <w:p w14:paraId="1CFC5178" w14:textId="77777777" w:rsidR="00523B21" w:rsidRDefault="00523B21" w:rsidP="00523B21">
            <w:pPr>
              <w:ind w:firstLineChars="0" w:firstLine="0"/>
              <w:rPr>
                <w:sz w:val="24"/>
                <w:szCs w:val="24"/>
              </w:rPr>
            </w:pPr>
            <w:r>
              <w:rPr>
                <w:rFonts w:hint="eastAsia"/>
                <w:sz w:val="24"/>
                <w:szCs w:val="24"/>
              </w:rPr>
              <w:t>基于</w:t>
            </w:r>
            <w:r>
              <w:rPr>
                <w:sz w:val="24"/>
                <w:szCs w:val="24"/>
              </w:rPr>
              <w:t>中证机构报价数据现状</w:t>
            </w:r>
            <w:r>
              <w:rPr>
                <w:rFonts w:hint="eastAsia"/>
                <w:sz w:val="24"/>
                <w:szCs w:val="24"/>
              </w:rPr>
              <w:t>，</w:t>
            </w:r>
            <w:r>
              <w:rPr>
                <w:sz w:val="24"/>
                <w:szCs w:val="24"/>
              </w:rPr>
              <w:t>调整部分接口</w:t>
            </w:r>
            <w:r>
              <w:rPr>
                <w:rFonts w:hint="eastAsia"/>
                <w:sz w:val="24"/>
                <w:szCs w:val="24"/>
              </w:rPr>
              <w:t>，具体变更内容如下：</w:t>
            </w:r>
          </w:p>
          <w:p w14:paraId="16CE298F" w14:textId="2BD3F4FC" w:rsidR="00523B21" w:rsidRDefault="00523B21" w:rsidP="00523B21">
            <w:pPr>
              <w:ind w:firstLineChars="0" w:firstLine="0"/>
              <w:rPr>
                <w:sz w:val="24"/>
                <w:szCs w:val="24"/>
              </w:rPr>
            </w:pPr>
            <w:r w:rsidRPr="00E040F0">
              <w:rPr>
                <w:rFonts w:hint="eastAsia"/>
                <w:sz w:val="24"/>
                <w:szCs w:val="24"/>
              </w:rPr>
              <w:t>1</w:t>
            </w:r>
            <w:r w:rsidRPr="00E040F0">
              <w:rPr>
                <w:rFonts w:hint="eastAsia"/>
                <w:sz w:val="24"/>
                <w:szCs w:val="24"/>
              </w:rPr>
              <w:t>、</w:t>
            </w:r>
            <w:r>
              <w:rPr>
                <w:rFonts w:hint="eastAsia"/>
                <w:sz w:val="24"/>
                <w:szCs w:val="24"/>
              </w:rPr>
              <w:t>报送频度调整周报，</w:t>
            </w:r>
            <w:r w:rsidR="001616EE">
              <w:rPr>
                <w:rFonts w:hint="eastAsia"/>
                <w:sz w:val="24"/>
                <w:szCs w:val="24"/>
              </w:rPr>
              <w:t>结构化数据文件</w:t>
            </w:r>
            <w:r>
              <w:rPr>
                <w:rFonts w:hint="eastAsia"/>
                <w:sz w:val="24"/>
                <w:szCs w:val="24"/>
              </w:rPr>
              <w:t>报送格式调整为</w:t>
            </w:r>
            <w:r>
              <w:rPr>
                <w:rFonts w:hint="eastAsia"/>
                <w:sz w:val="24"/>
                <w:szCs w:val="24"/>
              </w:rPr>
              <w:t>T</w:t>
            </w:r>
            <w:r>
              <w:rPr>
                <w:sz w:val="24"/>
                <w:szCs w:val="24"/>
              </w:rPr>
              <w:t>XT</w:t>
            </w:r>
            <w:r>
              <w:rPr>
                <w:rFonts w:hint="eastAsia"/>
                <w:sz w:val="24"/>
                <w:szCs w:val="24"/>
              </w:rPr>
              <w:t>。</w:t>
            </w:r>
          </w:p>
          <w:p w14:paraId="7E1D18EE" w14:textId="77777777" w:rsidR="00523B21" w:rsidRDefault="00523B21" w:rsidP="00523B21">
            <w:pPr>
              <w:ind w:firstLineChars="0" w:firstLine="0"/>
              <w:rPr>
                <w:sz w:val="24"/>
                <w:szCs w:val="24"/>
              </w:rPr>
            </w:pPr>
            <w:r>
              <w:rPr>
                <w:rFonts w:hint="eastAsia"/>
                <w:sz w:val="24"/>
                <w:szCs w:val="24"/>
              </w:rPr>
              <w:t>2</w:t>
            </w:r>
            <w:r>
              <w:rPr>
                <w:rFonts w:hint="eastAsia"/>
                <w:sz w:val="24"/>
                <w:szCs w:val="24"/>
              </w:rPr>
              <w:t>、修改接口</w:t>
            </w:r>
            <w:r w:rsidRPr="00E040F0">
              <w:rPr>
                <w:rFonts w:hint="eastAsia"/>
                <w:sz w:val="24"/>
                <w:szCs w:val="24"/>
              </w:rPr>
              <w:t>“</w:t>
            </w:r>
            <w:r>
              <w:rPr>
                <w:rFonts w:hint="eastAsia"/>
                <w:sz w:val="24"/>
                <w:szCs w:val="24"/>
              </w:rPr>
              <w:t>公司债券基本信息</w:t>
            </w:r>
            <w:r w:rsidRPr="00E040F0">
              <w:rPr>
                <w:rFonts w:hint="eastAsia"/>
                <w:sz w:val="24"/>
                <w:szCs w:val="24"/>
              </w:rPr>
              <w:t>”</w:t>
            </w:r>
            <w:r>
              <w:rPr>
                <w:rFonts w:hint="eastAsia"/>
                <w:sz w:val="24"/>
                <w:szCs w:val="24"/>
              </w:rPr>
              <w:t>：</w:t>
            </w:r>
          </w:p>
          <w:p w14:paraId="3D525554" w14:textId="77777777" w:rsidR="00523B21" w:rsidRDefault="00523B21" w:rsidP="00523B21">
            <w:pPr>
              <w:ind w:firstLineChars="83" w:firstLine="199"/>
              <w:rPr>
                <w:sz w:val="24"/>
                <w:szCs w:val="24"/>
              </w:rPr>
            </w:pPr>
            <w:r>
              <w:rPr>
                <w:rFonts w:hint="eastAsia"/>
                <w:sz w:val="24"/>
                <w:szCs w:val="24"/>
              </w:rPr>
              <w:t>删除字段“发行人</w:t>
            </w:r>
            <w:r>
              <w:rPr>
                <w:rFonts w:hint="eastAsia"/>
                <w:sz w:val="24"/>
                <w:szCs w:val="24"/>
              </w:rPr>
              <w:t>I</w:t>
            </w:r>
            <w:r>
              <w:rPr>
                <w:sz w:val="24"/>
                <w:szCs w:val="24"/>
              </w:rPr>
              <w:t>D</w:t>
            </w:r>
            <w:r>
              <w:rPr>
                <w:rFonts w:hint="eastAsia"/>
                <w:sz w:val="24"/>
                <w:szCs w:val="24"/>
              </w:rPr>
              <w:t>”和“出具无异议函日期”。</w:t>
            </w:r>
          </w:p>
          <w:p w14:paraId="1AA03C87" w14:textId="77777777" w:rsidR="00523B21" w:rsidRDefault="00523B21" w:rsidP="00523B21">
            <w:pPr>
              <w:ind w:firstLineChars="0" w:firstLine="0"/>
              <w:rPr>
                <w:sz w:val="24"/>
                <w:szCs w:val="24"/>
              </w:rPr>
            </w:pPr>
            <w:r>
              <w:rPr>
                <w:sz w:val="24"/>
                <w:szCs w:val="24"/>
              </w:rPr>
              <w:t>3</w:t>
            </w:r>
            <w:r>
              <w:rPr>
                <w:rFonts w:hint="eastAsia"/>
                <w:sz w:val="24"/>
                <w:szCs w:val="24"/>
              </w:rPr>
              <w:t>、删除接口“企业资产支持证券与原始权益人关系”。</w:t>
            </w:r>
          </w:p>
          <w:p w14:paraId="103EC5B0" w14:textId="77777777" w:rsidR="00523B21" w:rsidRDefault="00523B21" w:rsidP="00523B21">
            <w:pPr>
              <w:ind w:firstLineChars="0" w:firstLine="0"/>
              <w:rPr>
                <w:sz w:val="24"/>
                <w:szCs w:val="24"/>
              </w:rPr>
            </w:pPr>
            <w:r>
              <w:rPr>
                <w:rFonts w:hint="eastAsia"/>
                <w:sz w:val="24"/>
                <w:szCs w:val="24"/>
              </w:rPr>
              <w:t>4</w:t>
            </w:r>
            <w:r>
              <w:rPr>
                <w:rFonts w:hint="eastAsia"/>
                <w:sz w:val="24"/>
                <w:szCs w:val="24"/>
              </w:rPr>
              <w:t>、修改接口“发行人（原始权益人）基本信息”：</w:t>
            </w:r>
          </w:p>
          <w:p w14:paraId="53329EB8" w14:textId="77777777" w:rsidR="00523B21" w:rsidRDefault="00523B21" w:rsidP="00523B21">
            <w:pPr>
              <w:ind w:firstLineChars="0" w:firstLine="0"/>
              <w:rPr>
                <w:sz w:val="24"/>
                <w:szCs w:val="24"/>
              </w:rPr>
            </w:pP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）删除字段“发行人（原始权益人）</w:t>
            </w:r>
            <w:r>
              <w:rPr>
                <w:rFonts w:hint="eastAsia"/>
                <w:sz w:val="24"/>
                <w:szCs w:val="24"/>
              </w:rPr>
              <w:t>I</w:t>
            </w:r>
            <w:r>
              <w:rPr>
                <w:sz w:val="24"/>
                <w:szCs w:val="24"/>
              </w:rPr>
              <w:t>D</w:t>
            </w:r>
            <w:r>
              <w:rPr>
                <w:rFonts w:hint="eastAsia"/>
                <w:sz w:val="24"/>
                <w:szCs w:val="24"/>
              </w:rPr>
              <w:t>”、“注册地址省代码”和“注册地址市代码”；</w:t>
            </w:r>
          </w:p>
          <w:p w14:paraId="57FFD202" w14:textId="77777777" w:rsidR="00523B21" w:rsidRDefault="00523B21" w:rsidP="00523B21">
            <w:pPr>
              <w:ind w:firstLineChars="0" w:firstLine="0"/>
              <w:rPr>
                <w:sz w:val="24"/>
                <w:szCs w:val="24"/>
              </w:rPr>
            </w:pPr>
            <w:r>
              <w:rPr>
                <w:rFonts w:hint="eastAsia"/>
                <w:sz w:val="24"/>
                <w:szCs w:val="24"/>
              </w:rPr>
              <w:t xml:space="preserve"> </w:t>
            </w:r>
            <w:r>
              <w:rPr>
                <w:rFonts w:hint="eastAsia"/>
                <w:sz w:val="24"/>
                <w:szCs w:val="24"/>
              </w:rPr>
              <w:t>（</w:t>
            </w:r>
            <w:r>
              <w:rPr>
                <w:rFonts w:hint="eastAsia"/>
                <w:sz w:val="24"/>
                <w:szCs w:val="24"/>
              </w:rPr>
              <w:t>2</w:t>
            </w:r>
            <w:r>
              <w:rPr>
                <w:rFonts w:hint="eastAsia"/>
                <w:sz w:val="24"/>
                <w:szCs w:val="24"/>
              </w:rPr>
              <w:t>）新增字段“交易场所代码”和“债券代码”；</w:t>
            </w:r>
          </w:p>
          <w:p w14:paraId="0C28766A" w14:textId="77777777" w:rsidR="00523B21" w:rsidRDefault="00523B21" w:rsidP="00523B21">
            <w:pPr>
              <w:ind w:firstLineChars="0" w:firstLine="0"/>
              <w:rPr>
                <w:sz w:val="24"/>
                <w:szCs w:val="24"/>
              </w:rPr>
            </w:pPr>
            <w:r>
              <w:rPr>
                <w:rFonts w:hint="eastAsia"/>
                <w:sz w:val="24"/>
                <w:szCs w:val="24"/>
              </w:rPr>
              <w:t xml:space="preserve"> </w:t>
            </w:r>
            <w:r>
              <w:rPr>
                <w:rFonts w:hint="eastAsia"/>
                <w:sz w:val="24"/>
                <w:szCs w:val="24"/>
              </w:rPr>
              <w:t>（</w:t>
            </w:r>
            <w:r>
              <w:rPr>
                <w:rFonts w:hint="eastAsia"/>
                <w:sz w:val="24"/>
                <w:szCs w:val="24"/>
              </w:rPr>
              <w:t>3</w:t>
            </w:r>
            <w:r>
              <w:rPr>
                <w:rFonts w:hint="eastAsia"/>
                <w:sz w:val="24"/>
                <w:szCs w:val="24"/>
              </w:rPr>
              <w:t>）接口的主</w:t>
            </w:r>
            <w:proofErr w:type="gramStart"/>
            <w:r>
              <w:rPr>
                <w:rFonts w:hint="eastAsia"/>
                <w:sz w:val="24"/>
                <w:szCs w:val="24"/>
              </w:rPr>
              <w:t>键调整</w:t>
            </w:r>
            <w:proofErr w:type="gramEnd"/>
            <w:r>
              <w:rPr>
                <w:rFonts w:hint="eastAsia"/>
                <w:sz w:val="24"/>
                <w:szCs w:val="24"/>
              </w:rPr>
              <w:t>为“交易场所代码”、“债券代码”和“中文全称”。</w:t>
            </w:r>
          </w:p>
          <w:p w14:paraId="07537244" w14:textId="77777777" w:rsidR="00523B21" w:rsidRDefault="00523B21" w:rsidP="00523B21">
            <w:pPr>
              <w:ind w:firstLineChars="0" w:firstLine="0"/>
              <w:rPr>
                <w:sz w:val="24"/>
                <w:szCs w:val="24"/>
              </w:rPr>
            </w:pPr>
            <w:r>
              <w:rPr>
                <w:rFonts w:hint="eastAsia"/>
                <w:sz w:val="24"/>
                <w:szCs w:val="24"/>
              </w:rPr>
              <w:t>5</w:t>
            </w:r>
            <w:r>
              <w:rPr>
                <w:rFonts w:hint="eastAsia"/>
                <w:sz w:val="24"/>
                <w:szCs w:val="24"/>
              </w:rPr>
              <w:t>、修改接口“债券相关中介机构基本信息”：</w:t>
            </w:r>
          </w:p>
          <w:p w14:paraId="27533F32" w14:textId="77777777" w:rsidR="00523B21" w:rsidRDefault="00523B21" w:rsidP="00523B21">
            <w:pPr>
              <w:ind w:firstLineChars="0" w:firstLine="0"/>
              <w:rPr>
                <w:sz w:val="24"/>
                <w:szCs w:val="24"/>
              </w:rPr>
            </w:pP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）删除字段“中介机构</w:t>
            </w:r>
            <w:r>
              <w:rPr>
                <w:rFonts w:hint="eastAsia"/>
                <w:sz w:val="24"/>
                <w:szCs w:val="24"/>
              </w:rPr>
              <w:t>I</w:t>
            </w:r>
            <w:r>
              <w:rPr>
                <w:sz w:val="24"/>
                <w:szCs w:val="24"/>
              </w:rPr>
              <w:t>D</w:t>
            </w:r>
            <w:r>
              <w:rPr>
                <w:rFonts w:hint="eastAsia"/>
                <w:sz w:val="24"/>
                <w:szCs w:val="24"/>
              </w:rPr>
              <w:t>”；</w:t>
            </w:r>
          </w:p>
          <w:p w14:paraId="4A0DE863" w14:textId="3FAC2640" w:rsidR="00523B21" w:rsidRPr="00E157FA" w:rsidRDefault="00523B21" w:rsidP="00523B21">
            <w:pPr>
              <w:ind w:firstLineChars="0" w:firstLine="0"/>
              <w:rPr>
                <w:sz w:val="24"/>
                <w:szCs w:val="24"/>
              </w:rPr>
            </w:pPr>
            <w:r>
              <w:rPr>
                <w:rFonts w:hint="eastAsia"/>
                <w:sz w:val="24"/>
                <w:szCs w:val="24"/>
              </w:rPr>
              <w:t xml:space="preserve"> </w:t>
            </w:r>
            <w:r>
              <w:rPr>
                <w:rFonts w:hint="eastAsia"/>
                <w:sz w:val="24"/>
                <w:szCs w:val="24"/>
              </w:rPr>
              <w:t>（</w:t>
            </w:r>
            <w:r>
              <w:rPr>
                <w:rFonts w:hint="eastAsia"/>
                <w:sz w:val="24"/>
                <w:szCs w:val="24"/>
              </w:rPr>
              <w:t>2</w:t>
            </w:r>
            <w:r>
              <w:rPr>
                <w:rFonts w:hint="eastAsia"/>
                <w:sz w:val="24"/>
                <w:szCs w:val="24"/>
              </w:rPr>
              <w:t>）接口的主</w:t>
            </w:r>
            <w:proofErr w:type="gramStart"/>
            <w:r>
              <w:rPr>
                <w:rFonts w:hint="eastAsia"/>
                <w:sz w:val="24"/>
                <w:szCs w:val="24"/>
              </w:rPr>
              <w:t>键调整</w:t>
            </w:r>
            <w:proofErr w:type="gramEnd"/>
            <w:r>
              <w:rPr>
                <w:rFonts w:hint="eastAsia"/>
                <w:sz w:val="24"/>
                <w:szCs w:val="24"/>
              </w:rPr>
              <w:t>为“交易场所代码”、“债券代码”和“机构名称”。</w:t>
            </w:r>
          </w:p>
        </w:tc>
        <w:tc>
          <w:tcPr>
            <w:tcW w:w="1560" w:type="dxa"/>
            <w:vAlign w:val="center"/>
          </w:tcPr>
          <w:p w14:paraId="1298EE5E" w14:textId="4A442ADC" w:rsidR="00523B21" w:rsidRPr="00E040F0" w:rsidRDefault="00523B21" w:rsidP="00523B21">
            <w:pPr>
              <w:ind w:firstLineChars="0" w:firstLine="0"/>
              <w:jc w:val="center"/>
              <w:rPr>
                <w:sz w:val="24"/>
                <w:szCs w:val="24"/>
              </w:rPr>
            </w:pPr>
            <w:r w:rsidRPr="00E040F0">
              <w:rPr>
                <w:rFonts w:hint="eastAsia"/>
                <w:sz w:val="24"/>
                <w:szCs w:val="24"/>
              </w:rPr>
              <w:t>2</w:t>
            </w:r>
            <w:r w:rsidRPr="00E040F0">
              <w:rPr>
                <w:sz w:val="24"/>
                <w:szCs w:val="24"/>
              </w:rPr>
              <w:t>019.08.09</w:t>
            </w:r>
          </w:p>
        </w:tc>
      </w:tr>
      <w:tr w:rsidR="00B35620" w:rsidRPr="00E040F0" w14:paraId="3C4704F7" w14:textId="77777777" w:rsidTr="00835A10">
        <w:tc>
          <w:tcPr>
            <w:tcW w:w="993" w:type="dxa"/>
            <w:vAlign w:val="center"/>
          </w:tcPr>
          <w:p w14:paraId="1609F91B" w14:textId="15399831" w:rsidR="00B35620" w:rsidRPr="00773EDA" w:rsidRDefault="00B35620" w:rsidP="00B35620">
            <w:pPr>
              <w:ind w:firstLineChars="0" w:firstLine="0"/>
              <w:jc w:val="center"/>
              <w:rPr>
                <w:sz w:val="24"/>
                <w:szCs w:val="24"/>
              </w:rPr>
            </w:pPr>
            <w:r w:rsidRPr="00773EDA">
              <w:rPr>
                <w:sz w:val="24"/>
                <w:szCs w:val="24"/>
              </w:rPr>
              <w:t>V1.0.2</w:t>
            </w:r>
          </w:p>
        </w:tc>
        <w:tc>
          <w:tcPr>
            <w:tcW w:w="7087" w:type="dxa"/>
          </w:tcPr>
          <w:p w14:paraId="17A64226" w14:textId="5D904DB1" w:rsidR="00B35620" w:rsidRPr="00773EDA" w:rsidRDefault="00B35620" w:rsidP="00B35620">
            <w:pPr>
              <w:ind w:firstLineChars="0" w:firstLine="0"/>
              <w:rPr>
                <w:sz w:val="24"/>
                <w:szCs w:val="24"/>
              </w:rPr>
            </w:pPr>
            <w:r w:rsidRPr="00D62A8D">
              <w:rPr>
                <w:rFonts w:ascii="Times New Roman" w:hAnsi="Times New Roman" w:hint="eastAsia"/>
                <w:sz w:val="24"/>
                <w:szCs w:val="24"/>
              </w:rPr>
              <w:t>修改一般数据文件规范，变更接口文件的命名规范</w:t>
            </w:r>
          </w:p>
        </w:tc>
        <w:tc>
          <w:tcPr>
            <w:tcW w:w="1560" w:type="dxa"/>
          </w:tcPr>
          <w:p w14:paraId="60446E44" w14:textId="04015A7E" w:rsidR="00B35620" w:rsidRPr="00773EDA" w:rsidRDefault="00B35620" w:rsidP="00D62A8D">
            <w:pPr>
              <w:ind w:firstLineChars="0" w:firstLine="0"/>
              <w:jc w:val="center"/>
              <w:rPr>
                <w:sz w:val="24"/>
                <w:szCs w:val="24"/>
              </w:rPr>
            </w:pPr>
            <w:r w:rsidRPr="00D62A8D">
              <w:rPr>
                <w:sz w:val="24"/>
                <w:szCs w:val="24"/>
              </w:rPr>
              <w:t>2019.09.24</w:t>
            </w:r>
          </w:p>
        </w:tc>
      </w:tr>
      <w:tr w:rsidR="00770C3D" w:rsidRPr="00E040F0" w14:paraId="274445FA" w14:textId="77777777" w:rsidTr="00835A10">
        <w:trPr>
          <w:ins w:id="0" w:author="DEEP" w:date="2019-10-29T18:43:00Z"/>
        </w:trPr>
        <w:tc>
          <w:tcPr>
            <w:tcW w:w="993" w:type="dxa"/>
            <w:vAlign w:val="center"/>
          </w:tcPr>
          <w:p w14:paraId="68877D42" w14:textId="061E8DDC" w:rsidR="00770C3D" w:rsidRPr="00773EDA" w:rsidRDefault="00770C3D" w:rsidP="00770C3D">
            <w:pPr>
              <w:ind w:firstLineChars="0" w:firstLine="0"/>
              <w:jc w:val="center"/>
              <w:rPr>
                <w:ins w:id="1" w:author="DEEP" w:date="2019-10-29T18:43:00Z"/>
                <w:sz w:val="24"/>
                <w:szCs w:val="24"/>
              </w:rPr>
            </w:pPr>
            <w:ins w:id="2" w:author="DEEP" w:date="2019-10-29T18:43:00Z">
              <w:r>
                <w:rPr>
                  <w:rFonts w:hint="eastAsia"/>
                  <w:sz w:val="24"/>
                  <w:szCs w:val="24"/>
                </w:rPr>
                <w:t>V</w:t>
              </w:r>
              <w:r>
                <w:rPr>
                  <w:sz w:val="24"/>
                  <w:szCs w:val="24"/>
                </w:rPr>
                <w:t>1.0.3</w:t>
              </w:r>
            </w:ins>
          </w:p>
        </w:tc>
        <w:tc>
          <w:tcPr>
            <w:tcW w:w="7087" w:type="dxa"/>
          </w:tcPr>
          <w:p w14:paraId="5D34EA2A" w14:textId="1A7A2061" w:rsidR="00770C3D" w:rsidRDefault="00770C3D" w:rsidP="00770C3D">
            <w:pPr>
              <w:ind w:firstLineChars="0" w:firstLine="0"/>
              <w:rPr>
                <w:ins w:id="3" w:author="DEEP" w:date="2019-10-29T18:43:00Z"/>
                <w:rFonts w:ascii="Times New Roman" w:hAnsi="Times New Roman"/>
                <w:sz w:val="24"/>
                <w:szCs w:val="24"/>
              </w:rPr>
            </w:pPr>
            <w:ins w:id="4" w:author="DEEP" w:date="2019-10-29T18:43:00Z">
              <w:r>
                <w:rPr>
                  <w:rFonts w:ascii="Times New Roman" w:hAnsi="Times New Roman" w:hint="eastAsia"/>
                  <w:sz w:val="24"/>
                  <w:szCs w:val="24"/>
                </w:rPr>
                <w:t>1</w:t>
              </w:r>
              <w:r>
                <w:rPr>
                  <w:rFonts w:ascii="Times New Roman" w:hAnsi="Times New Roman" w:hint="eastAsia"/>
                  <w:sz w:val="24"/>
                  <w:szCs w:val="24"/>
                </w:rPr>
                <w:t>、</w:t>
              </w:r>
              <w:r>
                <w:rPr>
                  <w:rFonts w:ascii="Times New Roman" w:hAnsi="Times New Roman" w:hint="eastAsia"/>
                  <w:sz w:val="24"/>
                  <w:szCs w:val="24"/>
                </w:rPr>
                <w:t>修改</w:t>
              </w:r>
            </w:ins>
            <w:ins w:id="5" w:author="DEEP" w:date="2019-10-29T18:46:00Z">
              <w:r w:rsidR="00F569C0">
                <w:rPr>
                  <w:rFonts w:ascii="Times New Roman" w:hAnsi="Times New Roman" w:hint="eastAsia"/>
                  <w:sz w:val="24"/>
                  <w:szCs w:val="24"/>
                </w:rPr>
                <w:t>“</w:t>
              </w:r>
            </w:ins>
            <w:ins w:id="6" w:author="DEEP" w:date="2019-10-29T18:43:00Z">
              <w:r>
                <w:rPr>
                  <w:rFonts w:ascii="Times New Roman" w:hAnsi="Times New Roman" w:hint="eastAsia"/>
                  <w:sz w:val="24"/>
                  <w:szCs w:val="24"/>
                </w:rPr>
                <w:t>4</w:t>
              </w:r>
              <w:r>
                <w:rPr>
                  <w:rFonts w:ascii="Times New Roman" w:hAnsi="Times New Roman"/>
                  <w:sz w:val="24"/>
                  <w:szCs w:val="24"/>
                </w:rPr>
                <w:t>.2.2</w:t>
              </w:r>
              <w:r>
                <w:rPr>
                  <w:rFonts w:ascii="Times New Roman" w:hAnsi="Times New Roman"/>
                  <w:sz w:val="24"/>
                  <w:szCs w:val="24"/>
                </w:rPr>
                <w:t>字段级规范</w:t>
              </w:r>
            </w:ins>
            <w:ins w:id="7" w:author="DEEP" w:date="2019-10-29T18:46:00Z">
              <w:r w:rsidR="00F569C0">
                <w:rPr>
                  <w:rFonts w:ascii="Times New Roman" w:hAnsi="Times New Roman" w:hint="eastAsia"/>
                  <w:sz w:val="24"/>
                  <w:szCs w:val="24"/>
                </w:rPr>
                <w:t>”</w:t>
              </w:r>
            </w:ins>
            <w:ins w:id="8" w:author="DEEP" w:date="2019-10-29T18:43:00Z">
              <w:r>
                <w:rPr>
                  <w:rFonts w:ascii="Times New Roman" w:hAnsi="Times New Roman"/>
                  <w:sz w:val="24"/>
                  <w:szCs w:val="24"/>
                </w:rPr>
                <w:t>章节</w:t>
              </w:r>
              <w:r>
                <w:rPr>
                  <w:rFonts w:ascii="Times New Roman" w:hAnsi="Times New Roman" w:hint="eastAsia"/>
                  <w:sz w:val="24"/>
                  <w:szCs w:val="24"/>
                </w:rPr>
                <w:t>：</w:t>
              </w:r>
            </w:ins>
          </w:p>
          <w:p w14:paraId="2D28DA30" w14:textId="77777777" w:rsidR="00770C3D" w:rsidRDefault="00770C3D" w:rsidP="00770C3D">
            <w:pPr>
              <w:ind w:firstLineChars="0" w:firstLine="0"/>
              <w:rPr>
                <w:ins w:id="9" w:author="DEEP" w:date="2019-10-29T18:43:00Z"/>
                <w:rFonts w:ascii="Times New Roman" w:hAnsi="Times New Roman"/>
                <w:sz w:val="24"/>
                <w:szCs w:val="24"/>
              </w:rPr>
            </w:pPr>
            <w:ins w:id="10" w:author="DEEP" w:date="2019-10-29T18:43:00Z">
              <w:r>
                <w:rPr>
                  <w:rFonts w:ascii="Times New Roman" w:hAnsi="Times New Roman"/>
                  <w:sz w:val="24"/>
                  <w:szCs w:val="24"/>
                </w:rPr>
                <w:t>在数据类型部分</w:t>
              </w:r>
              <w:r>
                <w:rPr>
                  <w:rFonts w:ascii="Times New Roman" w:hAnsi="Times New Roman" w:hint="eastAsia"/>
                  <w:sz w:val="24"/>
                  <w:szCs w:val="24"/>
                </w:rPr>
                <w:t>，增加</w:t>
              </w:r>
              <w:r w:rsidRPr="00755413">
                <w:rPr>
                  <w:rFonts w:ascii="Times New Roman" w:hAnsi="Times New Roman"/>
                  <w:color w:val="000000"/>
                  <w:kern w:val="0"/>
                  <w:sz w:val="24"/>
                  <w:szCs w:val="24"/>
                </w:rPr>
                <w:t>CHAR(n)</w:t>
              </w:r>
              <w:r>
                <w:rPr>
                  <w:rFonts w:ascii="Times New Roman" w:hAnsi="Times New Roman" w:hint="eastAsia"/>
                  <w:sz w:val="24"/>
                  <w:szCs w:val="24"/>
                </w:rPr>
                <w:t>数据类型的约束说明，增加的内容为“</w:t>
              </w:r>
              <w:r>
                <w:rPr>
                  <w:rFonts w:ascii="Times New Roman" w:hAnsi="Times New Roman" w:hint="eastAsia"/>
                  <w:color w:val="000000"/>
                  <w:kern w:val="0"/>
                  <w:sz w:val="24"/>
                  <w:szCs w:val="24"/>
                </w:rPr>
                <w:t>在报送数据时，当字段长度小于</w:t>
              </w:r>
              <w:r>
                <w:rPr>
                  <w:rFonts w:ascii="Times New Roman" w:hAnsi="Times New Roman" w:hint="eastAsia"/>
                  <w:color w:val="000000"/>
                  <w:kern w:val="0"/>
                  <w:sz w:val="24"/>
                  <w:szCs w:val="24"/>
                </w:rPr>
                <w:t>n</w:t>
              </w:r>
              <w:r>
                <w:rPr>
                  <w:rFonts w:ascii="Times New Roman" w:hAnsi="Times New Roman" w:hint="eastAsia"/>
                  <w:color w:val="000000"/>
                  <w:kern w:val="0"/>
                  <w:sz w:val="24"/>
                  <w:szCs w:val="24"/>
                </w:rPr>
                <w:t>时，字段值按照实际值报送，不补空格。</w:t>
              </w:r>
              <w:r>
                <w:rPr>
                  <w:rFonts w:ascii="Times New Roman" w:hAnsi="Times New Roman" w:hint="eastAsia"/>
                  <w:sz w:val="24"/>
                  <w:szCs w:val="24"/>
                </w:rPr>
                <w:t>”</w:t>
              </w:r>
            </w:ins>
          </w:p>
          <w:p w14:paraId="4AA6CA3A" w14:textId="77777777" w:rsidR="00F569C0" w:rsidRDefault="00770C3D" w:rsidP="00F569C0">
            <w:pPr>
              <w:ind w:firstLineChars="0" w:firstLine="0"/>
              <w:rPr>
                <w:ins w:id="11" w:author="DEEP" w:date="2019-10-29T18:46:00Z"/>
                <w:sz w:val="24"/>
              </w:rPr>
            </w:pPr>
            <w:ins w:id="12" w:author="DEEP" w:date="2019-10-29T18:43:00Z">
              <w:r>
                <w:rPr>
                  <w:rFonts w:ascii="Times New Roman" w:hAnsi="Times New Roman" w:hint="eastAsia"/>
                  <w:sz w:val="24"/>
                  <w:szCs w:val="24"/>
                </w:rPr>
                <w:t>2</w:t>
              </w:r>
              <w:r>
                <w:rPr>
                  <w:rFonts w:ascii="Times New Roman" w:hAnsi="Times New Roman" w:hint="eastAsia"/>
                  <w:sz w:val="24"/>
                  <w:szCs w:val="24"/>
                </w:rPr>
                <w:t>、</w:t>
              </w:r>
            </w:ins>
            <w:ins w:id="13" w:author="DEEP" w:date="2019-10-29T18:46:00Z">
              <w:r w:rsidR="00F569C0">
                <w:rPr>
                  <w:sz w:val="24"/>
                </w:rPr>
                <w:t>修改</w:t>
              </w:r>
              <w:r w:rsidR="00F569C0">
                <w:rPr>
                  <w:rFonts w:hint="eastAsia"/>
                  <w:sz w:val="24"/>
                </w:rPr>
                <w:t>“</w:t>
              </w:r>
              <w:r w:rsidR="00F569C0">
                <w:rPr>
                  <w:rFonts w:hint="eastAsia"/>
                  <w:sz w:val="24"/>
                </w:rPr>
                <w:t>6</w:t>
              </w:r>
              <w:r w:rsidR="00F569C0">
                <w:rPr>
                  <w:sz w:val="24"/>
                </w:rPr>
                <w:t>.1</w:t>
              </w:r>
              <w:r w:rsidR="00F569C0">
                <w:rPr>
                  <w:sz w:val="24"/>
                </w:rPr>
                <w:t>接口列表</w:t>
              </w:r>
              <w:r w:rsidR="00F569C0">
                <w:rPr>
                  <w:rFonts w:hint="eastAsia"/>
                  <w:sz w:val="24"/>
                </w:rPr>
                <w:t>”章节的接口编号</w:t>
              </w:r>
            </w:ins>
          </w:p>
          <w:p w14:paraId="30DD3068" w14:textId="2804EFDF" w:rsidR="00F569C0" w:rsidRPr="00F569C0" w:rsidRDefault="00F569C0" w:rsidP="0079243B">
            <w:pPr>
              <w:ind w:firstLineChars="0" w:firstLine="0"/>
              <w:rPr>
                <w:ins w:id="14" w:author="DEEP" w:date="2019-10-29T18:43:00Z"/>
                <w:rFonts w:ascii="Times New Roman" w:hAnsi="Times New Roman" w:hint="eastAsia"/>
                <w:sz w:val="24"/>
                <w:szCs w:val="24"/>
              </w:rPr>
            </w:pPr>
            <w:ins w:id="15" w:author="DEEP" w:date="2019-10-29T18:46:00Z">
              <w:r>
                <w:rPr>
                  <w:rFonts w:hint="eastAsia"/>
                  <w:sz w:val="24"/>
                </w:rPr>
                <w:lastRenderedPageBreak/>
                <w:t>为避免本次新增接口与以往的报送接口命名冲突，将本规范</w:t>
              </w:r>
              <w:r w:rsidRPr="007F7789">
                <w:rPr>
                  <w:rFonts w:hint="eastAsia"/>
                  <w:sz w:val="24"/>
                </w:rPr>
                <w:t>接口编码（如</w:t>
              </w:r>
              <w:r w:rsidRPr="007F7789">
                <w:rPr>
                  <w:rFonts w:hint="eastAsia"/>
                  <w:sz w:val="24"/>
                </w:rPr>
                <w:t>J0001</w:t>
              </w:r>
              <w:r w:rsidRPr="007F7789">
                <w:rPr>
                  <w:rFonts w:hint="eastAsia"/>
                  <w:sz w:val="24"/>
                </w:rPr>
                <w:t>）中的</w:t>
              </w:r>
              <w:r w:rsidRPr="007F7789">
                <w:rPr>
                  <w:rFonts w:hint="eastAsia"/>
                  <w:sz w:val="24"/>
                </w:rPr>
                <w:t>4</w:t>
              </w:r>
              <w:r w:rsidRPr="007F7789">
                <w:rPr>
                  <w:rFonts w:hint="eastAsia"/>
                  <w:sz w:val="24"/>
                </w:rPr>
                <w:t>位数据中，第一位</w:t>
              </w:r>
              <w:r w:rsidRPr="007F7789">
                <w:rPr>
                  <w:rFonts w:hint="eastAsia"/>
                  <w:sz w:val="24"/>
                </w:rPr>
                <w:t>0</w:t>
              </w:r>
              <w:r w:rsidRPr="007F7789">
                <w:rPr>
                  <w:rFonts w:hint="eastAsia"/>
                  <w:sz w:val="24"/>
                </w:rPr>
                <w:t>统一调整为</w:t>
              </w:r>
              <w:r w:rsidRPr="007F7789">
                <w:rPr>
                  <w:rFonts w:hint="eastAsia"/>
                  <w:sz w:val="24"/>
                </w:rPr>
                <w:t>8</w:t>
              </w:r>
              <w:r w:rsidRPr="007F7789">
                <w:rPr>
                  <w:rFonts w:hint="eastAsia"/>
                  <w:sz w:val="24"/>
                </w:rPr>
                <w:t>（即</w:t>
              </w:r>
              <w:r w:rsidRPr="007F7789">
                <w:rPr>
                  <w:rFonts w:hint="eastAsia"/>
                  <w:sz w:val="24"/>
                </w:rPr>
                <w:t>J0001</w:t>
              </w:r>
              <w:r w:rsidRPr="007F7789">
                <w:rPr>
                  <w:rFonts w:hint="eastAsia"/>
                  <w:sz w:val="24"/>
                </w:rPr>
                <w:t>改成</w:t>
              </w:r>
              <w:r w:rsidRPr="007F7789">
                <w:rPr>
                  <w:rFonts w:hint="eastAsia"/>
                  <w:sz w:val="24"/>
                </w:rPr>
                <w:t>J8001</w:t>
              </w:r>
              <w:r w:rsidRPr="007F7789">
                <w:rPr>
                  <w:rFonts w:hint="eastAsia"/>
                  <w:sz w:val="24"/>
                </w:rPr>
                <w:t>，</w:t>
              </w:r>
              <w:r w:rsidRPr="007F7789">
                <w:rPr>
                  <w:rFonts w:hint="eastAsia"/>
                  <w:sz w:val="24"/>
                </w:rPr>
                <w:t>F0002</w:t>
              </w:r>
              <w:r w:rsidRPr="007F7789">
                <w:rPr>
                  <w:rFonts w:hint="eastAsia"/>
                  <w:sz w:val="24"/>
                </w:rPr>
                <w:t>改成</w:t>
              </w:r>
              <w:r w:rsidRPr="007F7789">
                <w:rPr>
                  <w:rFonts w:hint="eastAsia"/>
                  <w:sz w:val="24"/>
                </w:rPr>
                <w:t>F8002</w:t>
              </w:r>
              <w:r w:rsidRPr="007F7789">
                <w:rPr>
                  <w:rFonts w:hint="eastAsia"/>
                  <w:sz w:val="24"/>
                </w:rPr>
                <w:t>）</w:t>
              </w:r>
            </w:ins>
          </w:p>
        </w:tc>
        <w:tc>
          <w:tcPr>
            <w:tcW w:w="1560" w:type="dxa"/>
          </w:tcPr>
          <w:p w14:paraId="3096E10C" w14:textId="2243088B" w:rsidR="00770C3D" w:rsidRPr="00D62A8D" w:rsidRDefault="00770C3D" w:rsidP="00770C3D">
            <w:pPr>
              <w:ind w:firstLineChars="0" w:firstLine="0"/>
              <w:jc w:val="center"/>
              <w:rPr>
                <w:ins w:id="16" w:author="DEEP" w:date="2019-10-29T18:43:00Z"/>
                <w:sz w:val="24"/>
                <w:szCs w:val="24"/>
              </w:rPr>
            </w:pPr>
            <w:ins w:id="17" w:author="DEEP" w:date="2019-10-29T18:43:00Z">
              <w:r>
                <w:rPr>
                  <w:rFonts w:hint="eastAsia"/>
                  <w:sz w:val="24"/>
                  <w:szCs w:val="24"/>
                </w:rPr>
                <w:lastRenderedPageBreak/>
                <w:t>2</w:t>
              </w:r>
              <w:r>
                <w:rPr>
                  <w:sz w:val="24"/>
                  <w:szCs w:val="24"/>
                </w:rPr>
                <w:t>019.10.29</w:t>
              </w:r>
            </w:ins>
          </w:p>
        </w:tc>
      </w:tr>
    </w:tbl>
    <w:p w14:paraId="00EC1566" w14:textId="77777777" w:rsidR="00B66C17" w:rsidRPr="009B5E42" w:rsidRDefault="00B66C17">
      <w:pPr>
        <w:ind w:firstLine="560"/>
        <w:sectPr w:rsidR="00B66C17" w:rsidRPr="009B5E42">
          <w:pgSz w:w="11906" w:h="16838"/>
          <w:pgMar w:top="1440" w:right="1800" w:bottom="1440" w:left="1800" w:header="851" w:footer="992" w:gutter="0"/>
          <w:pgNumType w:start="1"/>
          <w:cols w:space="425"/>
          <w:titlePg/>
          <w:docGrid w:type="lines" w:linePitch="381"/>
        </w:sectPr>
      </w:pPr>
    </w:p>
    <w:p w14:paraId="7BFD8912" w14:textId="77777777" w:rsidR="00B66C17" w:rsidRPr="009B5E42" w:rsidRDefault="007B3759">
      <w:pPr>
        <w:pStyle w:val="1"/>
      </w:pPr>
      <w:r w:rsidRPr="009B5E42">
        <w:rPr>
          <w:rFonts w:hint="eastAsia"/>
        </w:rPr>
        <w:lastRenderedPageBreak/>
        <w:t>编写目的</w:t>
      </w:r>
    </w:p>
    <w:p w14:paraId="48807F63" w14:textId="77777777" w:rsidR="00B66C17" w:rsidRPr="009B5E42" w:rsidRDefault="007B3759">
      <w:pPr>
        <w:ind w:firstLine="560"/>
      </w:pPr>
      <w:r w:rsidRPr="009B5E42">
        <w:rPr>
          <w:rFonts w:hint="eastAsia"/>
        </w:rPr>
        <w:t>为满足证监会对公司债券、企业资产支持证券以及其相关主体的监管需要，明确</w:t>
      </w:r>
      <w:r w:rsidR="003507FE" w:rsidRPr="009B5E42">
        <w:rPr>
          <w:rFonts w:hint="eastAsia"/>
        </w:rPr>
        <w:t>中证机构报价</w:t>
      </w:r>
      <w:r w:rsidRPr="009B5E42">
        <w:rPr>
          <w:rFonts w:hint="eastAsia"/>
        </w:rPr>
        <w:t>向中央监管信息平台报送债券监管相关数据的接口要求，特制订本规范。</w:t>
      </w:r>
    </w:p>
    <w:p w14:paraId="04A3C41F" w14:textId="77777777" w:rsidR="00B66C17" w:rsidRPr="009B5E42" w:rsidRDefault="007B3759">
      <w:pPr>
        <w:pStyle w:val="1"/>
      </w:pPr>
      <w:r w:rsidRPr="009B5E42">
        <w:rPr>
          <w:rFonts w:hint="eastAsia"/>
        </w:rPr>
        <w:t>数据范围</w:t>
      </w:r>
    </w:p>
    <w:p w14:paraId="19A793DC" w14:textId="77777777" w:rsidR="00B66C17" w:rsidRPr="009B5E42" w:rsidRDefault="007B3759">
      <w:pPr>
        <w:ind w:firstLine="560"/>
      </w:pPr>
      <w:r w:rsidRPr="009B5E42">
        <w:rPr>
          <w:rFonts w:hint="eastAsia"/>
        </w:rPr>
        <w:t>本接口规范所包含的数据范围为在</w:t>
      </w:r>
      <w:r w:rsidR="003507FE" w:rsidRPr="009B5E42">
        <w:rPr>
          <w:rFonts w:hint="eastAsia"/>
        </w:rPr>
        <w:t>中证机构报价</w:t>
      </w:r>
      <w:r w:rsidRPr="009B5E42">
        <w:rPr>
          <w:rFonts w:hint="eastAsia"/>
        </w:rPr>
        <w:t>挂牌交易的</w:t>
      </w:r>
      <w:r w:rsidR="00A75523" w:rsidRPr="009B5E42">
        <w:rPr>
          <w:rFonts w:hint="eastAsia"/>
        </w:rPr>
        <w:t>私募</w:t>
      </w:r>
      <w:r w:rsidRPr="009B5E42">
        <w:rPr>
          <w:rFonts w:hint="eastAsia"/>
        </w:rPr>
        <w:t>公司债券以及企业资产支持证券的相关数据。</w:t>
      </w:r>
    </w:p>
    <w:p w14:paraId="4CE0140C" w14:textId="77777777" w:rsidR="00B66C17" w:rsidRPr="009B5E42" w:rsidRDefault="007B3759">
      <w:pPr>
        <w:pStyle w:val="1"/>
      </w:pPr>
      <w:r w:rsidRPr="009B5E42">
        <w:rPr>
          <w:rFonts w:hint="eastAsia"/>
        </w:rPr>
        <w:t>术语</w:t>
      </w:r>
    </w:p>
    <w:p w14:paraId="4B6DE1E2" w14:textId="77777777" w:rsidR="00B66C17" w:rsidRPr="009B5E42" w:rsidRDefault="007B3759">
      <w:pPr>
        <w:pStyle w:val="ad"/>
      </w:pPr>
      <w:r w:rsidRPr="009B5E42">
        <w:rPr>
          <w:rFonts w:hint="eastAsia"/>
        </w:rPr>
        <w:t>全量数据</w:t>
      </w:r>
    </w:p>
    <w:p w14:paraId="517F668E" w14:textId="77777777" w:rsidR="00B66C17" w:rsidRPr="009B5E42" w:rsidRDefault="007B3759">
      <w:pPr>
        <w:ind w:firstLine="560"/>
      </w:pPr>
      <w:r w:rsidRPr="009B5E42">
        <w:rPr>
          <w:rFonts w:hint="eastAsia"/>
        </w:rPr>
        <w:t>指在每次数据传输时，传输数据源单位系统当前时点保有的最新最全数据。</w:t>
      </w:r>
      <w:r w:rsidR="00A75523" w:rsidRPr="009B5E42">
        <w:rPr>
          <w:rFonts w:hint="eastAsia"/>
        </w:rPr>
        <w:t>本规范第</w:t>
      </w:r>
      <w:r w:rsidR="00A75523" w:rsidRPr="009B5E42">
        <w:rPr>
          <w:rFonts w:hint="eastAsia"/>
        </w:rPr>
        <w:t>6</w:t>
      </w:r>
      <w:r w:rsidR="00A75523" w:rsidRPr="009B5E42">
        <w:rPr>
          <w:rFonts w:hint="eastAsia"/>
        </w:rPr>
        <w:t>章接口数据模型中对传输数据范围另有规定的，从其规定。</w:t>
      </w:r>
    </w:p>
    <w:p w14:paraId="1F8E2C0E" w14:textId="77777777" w:rsidR="00B66C17" w:rsidRPr="009B5E42" w:rsidRDefault="007B3759">
      <w:pPr>
        <w:pStyle w:val="ad"/>
      </w:pPr>
      <w:r w:rsidRPr="009B5E42">
        <w:rPr>
          <w:rFonts w:hint="eastAsia"/>
        </w:rPr>
        <w:t>增量数据</w:t>
      </w:r>
    </w:p>
    <w:p w14:paraId="2C3CE017" w14:textId="77777777" w:rsidR="00B66C17" w:rsidRPr="009B5E42" w:rsidRDefault="007B3759">
      <w:pPr>
        <w:ind w:firstLine="560"/>
      </w:pPr>
      <w:r w:rsidRPr="009B5E42">
        <w:rPr>
          <w:rFonts w:hint="eastAsia"/>
        </w:rPr>
        <w:t>是指以某一时点的数据为基准，当前某一时点比照该基准数据所产生的变化数据。</w:t>
      </w:r>
    </w:p>
    <w:p w14:paraId="366DA560" w14:textId="77777777" w:rsidR="00B66C17" w:rsidRPr="009B5E42" w:rsidRDefault="007B3759">
      <w:pPr>
        <w:pStyle w:val="ad"/>
      </w:pPr>
      <w:r w:rsidRPr="009B5E42">
        <w:rPr>
          <w:rFonts w:hint="eastAsia"/>
        </w:rPr>
        <w:t>交易日（</w:t>
      </w:r>
      <w:r w:rsidRPr="009B5E42">
        <w:rPr>
          <w:rFonts w:hint="eastAsia"/>
        </w:rPr>
        <w:t>T</w:t>
      </w:r>
      <w:r w:rsidRPr="009B5E42">
        <w:rPr>
          <w:rFonts w:hint="eastAsia"/>
        </w:rPr>
        <w:t>日）</w:t>
      </w:r>
    </w:p>
    <w:p w14:paraId="276E379B" w14:textId="77777777" w:rsidR="00B66C17" w:rsidRPr="009B5E42" w:rsidRDefault="007B3759">
      <w:pPr>
        <w:ind w:firstLine="560"/>
      </w:pPr>
      <w:r w:rsidRPr="009B5E42">
        <w:rPr>
          <w:rFonts w:hint="eastAsia"/>
        </w:rPr>
        <w:t>是指按照证券交易场所的规定，进行证券交易的日期。</w:t>
      </w:r>
    </w:p>
    <w:p w14:paraId="4A580615" w14:textId="77777777" w:rsidR="00B66C17" w:rsidRPr="009B5E42" w:rsidRDefault="007B3759">
      <w:pPr>
        <w:pStyle w:val="1"/>
      </w:pPr>
      <w:r w:rsidRPr="009B5E42">
        <w:rPr>
          <w:rFonts w:hint="eastAsia"/>
        </w:rPr>
        <w:lastRenderedPageBreak/>
        <w:t>数据文件规范</w:t>
      </w:r>
    </w:p>
    <w:p w14:paraId="2DEE2620" w14:textId="77777777" w:rsidR="00B66C17" w:rsidRPr="009B5E42" w:rsidRDefault="007B3759">
      <w:pPr>
        <w:pStyle w:val="2"/>
      </w:pPr>
      <w:r w:rsidRPr="009B5E42">
        <w:rPr>
          <w:rFonts w:hint="eastAsia"/>
        </w:rPr>
        <w:t>一般数据文件规范</w:t>
      </w:r>
    </w:p>
    <w:p w14:paraId="243972F1" w14:textId="77777777" w:rsidR="00B66C17" w:rsidRPr="009B5E42" w:rsidRDefault="007B3759">
      <w:pPr>
        <w:ind w:firstLine="560"/>
      </w:pPr>
      <w:r w:rsidRPr="009B5E42">
        <w:rPr>
          <w:rFonts w:hint="eastAsia"/>
        </w:rPr>
        <w:t>本接口规范所涉及的数据，以文件为基本的存储与报送单位，具体的文件类型包括结构化与非结构化数据文件两种。两种类型所应共同遵循的数据文件规范如下：</w:t>
      </w:r>
    </w:p>
    <w:p w14:paraId="4AFB4ECF" w14:textId="77777777" w:rsidR="00B66C17" w:rsidRPr="009B5E42" w:rsidRDefault="007B3759">
      <w:pPr>
        <w:pStyle w:val="ad"/>
      </w:pPr>
      <w:r w:rsidRPr="009B5E42">
        <w:rPr>
          <w:rFonts w:hint="eastAsia"/>
        </w:rPr>
        <w:t>字符编码格式</w:t>
      </w:r>
    </w:p>
    <w:p w14:paraId="260B2B13" w14:textId="77777777" w:rsidR="00B66C17" w:rsidRPr="009B5E42" w:rsidRDefault="007B3759">
      <w:pPr>
        <w:ind w:firstLine="560"/>
      </w:pPr>
      <w:r w:rsidRPr="009B5E42">
        <w:rPr>
          <w:rFonts w:hint="eastAsia"/>
        </w:rPr>
        <w:t>文件所采用的字符编码格式为</w:t>
      </w:r>
      <w:r w:rsidRPr="009B5E42">
        <w:rPr>
          <w:rFonts w:hint="eastAsia"/>
        </w:rPr>
        <w:t>UTF-8</w:t>
      </w:r>
      <w:r w:rsidRPr="009B5E42">
        <w:rPr>
          <w:rFonts w:hint="eastAsia"/>
        </w:rPr>
        <w:t>。</w:t>
      </w:r>
    </w:p>
    <w:p w14:paraId="15804382" w14:textId="77777777" w:rsidR="00B66C17" w:rsidRPr="009B5E42" w:rsidRDefault="007B3759">
      <w:pPr>
        <w:pStyle w:val="ad"/>
      </w:pPr>
      <w:r w:rsidRPr="009B5E42">
        <w:rPr>
          <w:rFonts w:hint="eastAsia"/>
        </w:rPr>
        <w:t>文件名</w:t>
      </w:r>
    </w:p>
    <w:p w14:paraId="74AA9044" w14:textId="469C0141" w:rsidR="00B66C17" w:rsidRPr="009B5E42" w:rsidRDefault="007B3759">
      <w:pPr>
        <w:ind w:firstLine="560"/>
      </w:pPr>
      <w:r w:rsidRPr="009B5E42">
        <w:rPr>
          <w:rFonts w:hint="eastAsia"/>
        </w:rPr>
        <w:t>文件名应满足如下的命名规则：</w:t>
      </w:r>
      <w:r w:rsidR="00402581" w:rsidRPr="009B5E42">
        <w:rPr>
          <w:rFonts w:hint="eastAsia"/>
        </w:rPr>
        <w:t>SAC</w:t>
      </w:r>
      <w:r w:rsidR="00B35620">
        <w:t>-</w:t>
      </w:r>
      <w:r w:rsidRPr="009B5E42">
        <w:rPr>
          <w:rFonts w:hint="eastAsia"/>
        </w:rPr>
        <w:t>BOND</w:t>
      </w:r>
      <w:r w:rsidR="001A3F37">
        <w:rPr>
          <w:rFonts w:hint="eastAsia"/>
        </w:rPr>
        <w:t>_</w:t>
      </w:r>
      <w:r w:rsidR="00B35620" w:rsidRPr="00B35620">
        <w:rPr>
          <w:rFonts w:hint="eastAsia"/>
        </w:rPr>
        <w:t>[</w:t>
      </w:r>
      <w:r w:rsidR="00E3671A">
        <w:rPr>
          <w:rFonts w:hint="eastAsia"/>
        </w:rPr>
        <w:t>接口编号</w:t>
      </w:r>
      <w:r w:rsidR="00B35620" w:rsidRPr="00B35620">
        <w:rPr>
          <w:rFonts w:hint="eastAsia"/>
        </w:rPr>
        <w:t>]_[</w:t>
      </w:r>
      <w:r w:rsidR="00B35620" w:rsidRPr="00B35620">
        <w:rPr>
          <w:rFonts w:hint="eastAsia"/>
        </w:rPr>
        <w:t>版本号</w:t>
      </w:r>
      <w:r w:rsidR="00B35620" w:rsidRPr="00B35620">
        <w:rPr>
          <w:rFonts w:hint="eastAsia"/>
        </w:rPr>
        <w:t>]_[</w:t>
      </w:r>
      <w:r w:rsidR="00B35620" w:rsidRPr="00B35620">
        <w:rPr>
          <w:rFonts w:hint="eastAsia"/>
        </w:rPr>
        <w:t>数据日期</w:t>
      </w:r>
      <w:r w:rsidR="00B35620" w:rsidRPr="00B35620">
        <w:rPr>
          <w:rFonts w:hint="eastAsia"/>
        </w:rPr>
        <w:t>]_[</w:t>
      </w:r>
      <w:r w:rsidR="00B35620" w:rsidRPr="00B35620">
        <w:rPr>
          <w:rFonts w:hint="eastAsia"/>
        </w:rPr>
        <w:t>当日序号</w:t>
      </w:r>
      <w:r w:rsidR="00B35620" w:rsidRPr="00B35620">
        <w:rPr>
          <w:rFonts w:hint="eastAsia"/>
        </w:rPr>
        <w:t>]_[</w:t>
      </w:r>
      <w:r w:rsidR="00E3671A">
        <w:rPr>
          <w:rFonts w:hint="eastAsia"/>
        </w:rPr>
        <w:t>增全量标志</w:t>
      </w:r>
      <w:r w:rsidR="00B35620" w:rsidRPr="00B35620">
        <w:rPr>
          <w:rFonts w:hint="eastAsia"/>
        </w:rPr>
        <w:t>].[</w:t>
      </w:r>
      <w:r w:rsidR="00B35620" w:rsidRPr="00B35620">
        <w:rPr>
          <w:rFonts w:hint="eastAsia"/>
        </w:rPr>
        <w:t>文件扩展名</w:t>
      </w:r>
      <w:r w:rsidR="00B35620" w:rsidRPr="00B35620">
        <w:rPr>
          <w:rFonts w:hint="eastAsia"/>
        </w:rPr>
        <w:t>]</w:t>
      </w:r>
      <w:r w:rsidRPr="009B5E42">
        <w:rPr>
          <w:rFonts w:hint="eastAsia"/>
        </w:rPr>
        <w:t>。括号内的数据内容，具体规范要求如下：</w:t>
      </w:r>
    </w:p>
    <w:p w14:paraId="4E6D69D4" w14:textId="1543E8E9" w:rsidR="00B66C17" w:rsidRDefault="007B3759">
      <w:pPr>
        <w:pStyle w:val="11"/>
        <w:numPr>
          <w:ilvl w:val="0"/>
          <w:numId w:val="2"/>
        </w:numPr>
        <w:ind w:left="0" w:firstLine="562"/>
      </w:pPr>
      <w:r w:rsidRPr="009B5E42">
        <w:rPr>
          <w:rFonts w:hint="eastAsia"/>
          <w:b/>
        </w:rPr>
        <w:t>接口编号。</w:t>
      </w:r>
      <w:r w:rsidRPr="009B5E42">
        <w:rPr>
          <w:rFonts w:hint="eastAsia"/>
        </w:rPr>
        <w:t>本接口规范约定的接口编号，由</w:t>
      </w:r>
      <w:r w:rsidRPr="009B5E42">
        <w:rPr>
          <w:rFonts w:hint="eastAsia"/>
        </w:rPr>
        <w:t>1</w:t>
      </w:r>
      <w:r w:rsidRPr="009B5E42">
        <w:rPr>
          <w:rFonts w:hint="eastAsia"/>
        </w:rPr>
        <w:t>位的接口形态字符（</w:t>
      </w:r>
      <w:r w:rsidRPr="009B5E42">
        <w:rPr>
          <w:rFonts w:hint="eastAsia"/>
        </w:rPr>
        <w:t>J</w:t>
      </w:r>
      <w:r w:rsidRPr="009B5E42">
        <w:rPr>
          <w:rFonts w:hint="eastAsia"/>
        </w:rPr>
        <w:t>：结构化数据；</w:t>
      </w:r>
      <w:r w:rsidRPr="009B5E42">
        <w:rPr>
          <w:rFonts w:hint="eastAsia"/>
        </w:rPr>
        <w:t>B</w:t>
      </w:r>
      <w:r w:rsidRPr="009B5E42">
        <w:rPr>
          <w:rFonts w:hint="eastAsia"/>
        </w:rPr>
        <w:t>：半结构化数据；</w:t>
      </w:r>
      <w:r w:rsidRPr="009B5E42">
        <w:rPr>
          <w:rFonts w:hint="eastAsia"/>
        </w:rPr>
        <w:t>F</w:t>
      </w:r>
      <w:r w:rsidRPr="009B5E42">
        <w:rPr>
          <w:rFonts w:hint="eastAsia"/>
        </w:rPr>
        <w:t>：非结构化数据）</w:t>
      </w:r>
      <w:r w:rsidRPr="009B5E42">
        <w:rPr>
          <w:rFonts w:hint="eastAsia"/>
        </w:rPr>
        <w:t>+</w:t>
      </w:r>
      <w:r w:rsidR="00E3671A">
        <w:t>4</w:t>
      </w:r>
      <w:r w:rsidRPr="009B5E42">
        <w:rPr>
          <w:rFonts w:hint="eastAsia"/>
        </w:rPr>
        <w:t>位数字表示，如：</w:t>
      </w:r>
      <w:r w:rsidRPr="009B5E42">
        <w:rPr>
          <w:rFonts w:hint="eastAsia"/>
        </w:rPr>
        <w:t>J</w:t>
      </w:r>
      <w:ins w:id="18" w:author="DEEP" w:date="2019-10-29T18:48:00Z">
        <w:r w:rsidR="003A1DE7">
          <w:t>8</w:t>
        </w:r>
      </w:ins>
      <w:bookmarkStart w:id="19" w:name="_GoBack"/>
      <w:bookmarkEnd w:id="19"/>
      <w:del w:id="20" w:author="DEEP" w:date="2019-10-29T18:48:00Z">
        <w:r w:rsidRPr="009B5E42" w:rsidDel="003A1DE7">
          <w:rPr>
            <w:rFonts w:hint="eastAsia"/>
          </w:rPr>
          <w:delText>0</w:delText>
        </w:r>
      </w:del>
      <w:r w:rsidR="00E3671A">
        <w:t>0</w:t>
      </w:r>
      <w:r w:rsidRPr="009B5E42">
        <w:rPr>
          <w:rFonts w:hint="eastAsia"/>
        </w:rPr>
        <w:t>01</w:t>
      </w:r>
      <w:r w:rsidRPr="009B5E42">
        <w:rPr>
          <w:rFonts w:hint="eastAsia"/>
        </w:rPr>
        <w:t>。本规范接口文件的接口编号详见</w:t>
      </w:r>
      <w:r w:rsidRPr="009B5E42">
        <w:rPr>
          <w:rFonts w:hint="eastAsia"/>
        </w:rPr>
        <w:t>6.1</w:t>
      </w:r>
      <w:r w:rsidRPr="009B5E42">
        <w:rPr>
          <w:rFonts w:hint="eastAsia"/>
        </w:rPr>
        <w:t>章节接口列表。</w:t>
      </w:r>
    </w:p>
    <w:p w14:paraId="3FFAD666" w14:textId="032DD92C" w:rsidR="00E3671A" w:rsidRPr="009B5E42" w:rsidRDefault="00E3671A" w:rsidP="00D62A8D">
      <w:pPr>
        <w:pStyle w:val="11"/>
        <w:numPr>
          <w:ilvl w:val="0"/>
          <w:numId w:val="2"/>
        </w:numPr>
        <w:ind w:left="0" w:firstLine="562"/>
      </w:pPr>
      <w:r w:rsidRPr="00E3671A">
        <w:rPr>
          <w:rFonts w:hint="eastAsia"/>
          <w:b/>
        </w:rPr>
        <w:t>版本号。</w:t>
      </w:r>
      <w:r w:rsidRPr="00E3671A">
        <w:rPr>
          <w:rFonts w:hint="eastAsia"/>
        </w:rPr>
        <w:t>表示在文件名的数据日期下，该文件报送的版本号。同一数据日期下的版本号，从</w:t>
      </w:r>
      <w:r w:rsidRPr="00E3671A">
        <w:rPr>
          <w:rFonts w:hint="eastAsia"/>
        </w:rPr>
        <w:t>V01</w:t>
      </w:r>
      <w:r w:rsidRPr="00E3671A">
        <w:rPr>
          <w:rFonts w:hint="eastAsia"/>
        </w:rPr>
        <w:t>开始编码，如需增加新的数据版本，则按照上一版本号加</w:t>
      </w:r>
      <w:r w:rsidRPr="00E3671A">
        <w:rPr>
          <w:rFonts w:hint="eastAsia"/>
        </w:rPr>
        <w:t>1</w:t>
      </w:r>
      <w:r w:rsidRPr="00E3671A">
        <w:rPr>
          <w:rFonts w:hint="eastAsia"/>
        </w:rPr>
        <w:t>的方式进行编码。</w:t>
      </w:r>
    </w:p>
    <w:p w14:paraId="5681BDDC" w14:textId="2CC3F325" w:rsidR="00B66C17" w:rsidRDefault="007B3759">
      <w:pPr>
        <w:pStyle w:val="11"/>
        <w:numPr>
          <w:ilvl w:val="0"/>
          <w:numId w:val="2"/>
        </w:numPr>
        <w:ind w:left="0" w:firstLine="562"/>
      </w:pPr>
      <w:r w:rsidRPr="009B5E42">
        <w:rPr>
          <w:rFonts w:hint="eastAsia"/>
          <w:b/>
        </w:rPr>
        <w:t>数据日期。</w:t>
      </w:r>
      <w:r w:rsidRPr="009B5E42">
        <w:rPr>
          <w:rFonts w:hint="eastAsia"/>
        </w:rPr>
        <w:t>表示接口数据所承载的信息所处的时间维度，格式为</w:t>
      </w:r>
      <w:r w:rsidRPr="009B5E42">
        <w:rPr>
          <w:rFonts w:hint="eastAsia"/>
        </w:rPr>
        <w:t>YYYYMMDD</w:t>
      </w:r>
      <w:r w:rsidRPr="009B5E42">
        <w:rPr>
          <w:rFonts w:hint="eastAsia"/>
        </w:rPr>
        <w:t>。</w:t>
      </w:r>
    </w:p>
    <w:p w14:paraId="06FE891E" w14:textId="77777777" w:rsidR="00E3671A" w:rsidRPr="0018079A" w:rsidRDefault="00E3671A" w:rsidP="00E3671A">
      <w:pPr>
        <w:pStyle w:val="11"/>
        <w:numPr>
          <w:ilvl w:val="0"/>
          <w:numId w:val="2"/>
        </w:numPr>
        <w:ind w:left="0" w:firstLine="562"/>
        <w:rPr>
          <w:rFonts w:ascii="Times New Roman" w:hAnsi="Times New Roman"/>
        </w:rPr>
      </w:pPr>
      <w:r w:rsidRPr="0018079A">
        <w:rPr>
          <w:rFonts w:hint="eastAsia"/>
          <w:b/>
        </w:rPr>
        <w:t>当日序号。</w:t>
      </w:r>
      <w:r>
        <w:t>2</w:t>
      </w:r>
      <w:r>
        <w:rPr>
          <w:rFonts w:hint="eastAsia"/>
        </w:rPr>
        <w:t>位字符，根据当天传输顺序递增，一般用于每隔</w:t>
      </w:r>
      <w:r>
        <w:rPr>
          <w:rFonts w:hint="eastAsia"/>
        </w:rPr>
        <w:lastRenderedPageBreak/>
        <w:t>几小时传输增量数据的文件。第一次传送是</w:t>
      </w:r>
      <w:r>
        <w:t>01</w:t>
      </w:r>
      <w:r>
        <w:rPr>
          <w:rFonts w:hint="eastAsia"/>
        </w:rPr>
        <w:t>，第二次传送是</w:t>
      </w:r>
      <w:r>
        <w:t>02</w:t>
      </w:r>
      <w:r>
        <w:rPr>
          <w:rFonts w:hint="eastAsia"/>
        </w:rPr>
        <w:t>，以此类推。对于每日只传送一次的接口，当日序号固定为</w:t>
      </w:r>
      <w:r>
        <w:t>01</w:t>
      </w:r>
      <w:r>
        <w:rPr>
          <w:rFonts w:hint="eastAsia"/>
        </w:rPr>
        <w:t>。</w:t>
      </w:r>
    </w:p>
    <w:p w14:paraId="4A5D8494" w14:textId="77777777" w:rsidR="00B66C17" w:rsidRPr="009B5E42" w:rsidRDefault="007B3759">
      <w:pPr>
        <w:pStyle w:val="11"/>
        <w:numPr>
          <w:ilvl w:val="0"/>
          <w:numId w:val="2"/>
        </w:numPr>
        <w:ind w:left="0" w:firstLine="562"/>
      </w:pPr>
      <w:r w:rsidRPr="009B5E42">
        <w:rPr>
          <w:rFonts w:hint="eastAsia"/>
          <w:b/>
        </w:rPr>
        <w:t>增全量标志。</w:t>
      </w:r>
      <w:r w:rsidRPr="009B5E42">
        <w:rPr>
          <w:rFonts w:hint="eastAsia"/>
        </w:rPr>
        <w:t>传输数据为增量时，填写</w:t>
      </w:r>
      <w:r w:rsidRPr="009B5E42">
        <w:rPr>
          <w:rFonts w:hint="eastAsia"/>
        </w:rPr>
        <w:t>Z</w:t>
      </w:r>
      <w:r w:rsidRPr="009B5E42">
        <w:rPr>
          <w:rFonts w:hint="eastAsia"/>
        </w:rPr>
        <w:t>；传输数据为全量时，填写</w:t>
      </w:r>
      <w:r w:rsidRPr="009B5E42">
        <w:rPr>
          <w:rFonts w:hint="eastAsia"/>
        </w:rPr>
        <w:t>Q</w:t>
      </w:r>
      <w:r w:rsidRPr="009B5E42">
        <w:rPr>
          <w:rFonts w:hint="eastAsia"/>
        </w:rPr>
        <w:t>。</w:t>
      </w:r>
    </w:p>
    <w:p w14:paraId="116116A9" w14:textId="3738B967" w:rsidR="00B66C17" w:rsidRPr="009B5E42" w:rsidRDefault="007B3759">
      <w:pPr>
        <w:pStyle w:val="11"/>
        <w:numPr>
          <w:ilvl w:val="0"/>
          <w:numId w:val="2"/>
        </w:numPr>
        <w:ind w:left="0" w:firstLine="562"/>
      </w:pPr>
      <w:r w:rsidRPr="009B5E42">
        <w:rPr>
          <w:rFonts w:hint="eastAsia"/>
          <w:b/>
        </w:rPr>
        <w:t>文件扩展名。</w:t>
      </w:r>
      <w:r w:rsidRPr="009B5E42">
        <w:rPr>
          <w:rFonts w:hint="eastAsia"/>
        </w:rPr>
        <w:t>对于结构化文件，扩展名为</w:t>
      </w:r>
      <w:r w:rsidR="00B81403">
        <w:t>TXT</w:t>
      </w:r>
      <w:r w:rsidRPr="009B5E42">
        <w:rPr>
          <w:rFonts w:hint="eastAsia"/>
        </w:rPr>
        <w:t>；对于非结构化文件，扩展名为</w:t>
      </w:r>
      <w:r w:rsidRPr="009B5E42">
        <w:rPr>
          <w:rFonts w:hint="eastAsia"/>
        </w:rPr>
        <w:t>Z</w:t>
      </w:r>
      <w:r w:rsidRPr="009B5E42">
        <w:t>IP</w:t>
      </w:r>
      <w:r w:rsidRPr="009B5E42">
        <w:rPr>
          <w:rFonts w:hint="eastAsia"/>
        </w:rPr>
        <w:t>。</w:t>
      </w:r>
    </w:p>
    <w:p w14:paraId="54AF03F9" w14:textId="77777777" w:rsidR="00B66C17" w:rsidRPr="009B5E42" w:rsidRDefault="007B3759">
      <w:pPr>
        <w:ind w:firstLine="560"/>
      </w:pPr>
      <w:r w:rsidRPr="009B5E42">
        <w:rPr>
          <w:rFonts w:hint="eastAsia"/>
        </w:rPr>
        <w:t>按照上述要求，参考的数据文件名样例为：</w:t>
      </w:r>
    </w:p>
    <w:p w14:paraId="235636D8" w14:textId="4210C3F5" w:rsidR="00074FB5" w:rsidRDefault="001209C7" w:rsidP="00074FB5">
      <w:pPr>
        <w:ind w:firstLine="560"/>
      </w:pPr>
      <w:r>
        <w:t>SAC</w:t>
      </w:r>
      <w:r w:rsidR="00074FB5">
        <w:t>-</w:t>
      </w:r>
      <w:r w:rsidR="00927062">
        <w:t>BOND</w:t>
      </w:r>
      <w:r w:rsidR="00074FB5">
        <w:t>_J</w:t>
      </w:r>
      <w:ins w:id="21" w:author="DEEP" w:date="2019-10-29T18:48:00Z">
        <w:r w:rsidR="003A1DE7">
          <w:t>8</w:t>
        </w:r>
      </w:ins>
      <w:del w:id="22" w:author="DEEP" w:date="2019-10-29T18:48:00Z">
        <w:r w:rsidR="0081157F" w:rsidDel="003A1DE7">
          <w:delText>0</w:delText>
        </w:r>
      </w:del>
      <w:r w:rsidR="00074FB5">
        <w:t>001_V01_20190617_01_Z.</w:t>
      </w:r>
      <w:r w:rsidR="00E3671A" w:rsidRPr="00E3671A">
        <w:t>TXT</w:t>
      </w:r>
    </w:p>
    <w:p w14:paraId="5828C6F7" w14:textId="183A7269" w:rsidR="00074FB5" w:rsidRPr="009B5E42" w:rsidRDefault="00074FB5" w:rsidP="00074FB5">
      <w:pPr>
        <w:ind w:firstLine="560"/>
      </w:pPr>
      <w:r w:rsidRPr="00074FB5">
        <w:t>SAC</w:t>
      </w:r>
      <w:r>
        <w:t>-</w:t>
      </w:r>
      <w:r w:rsidR="00927062">
        <w:t>BOND</w:t>
      </w:r>
      <w:r w:rsidR="001A3F37">
        <w:t>_</w:t>
      </w:r>
      <w:r>
        <w:t>F</w:t>
      </w:r>
      <w:ins w:id="23" w:author="DEEP" w:date="2019-10-29T18:48:00Z">
        <w:r w:rsidR="003A1DE7">
          <w:t>8</w:t>
        </w:r>
      </w:ins>
      <w:del w:id="24" w:author="DEEP" w:date="2019-10-29T18:48:00Z">
        <w:r w:rsidR="0081157F" w:rsidDel="003A1DE7">
          <w:delText>0</w:delText>
        </w:r>
      </w:del>
      <w:r>
        <w:t>001_V01_20190617_01_Z.ZIP</w:t>
      </w:r>
    </w:p>
    <w:p w14:paraId="28D6D7CE" w14:textId="77777777" w:rsidR="00B66C17" w:rsidRPr="009B5E42" w:rsidRDefault="007B3759">
      <w:pPr>
        <w:pStyle w:val="2"/>
      </w:pPr>
      <w:r w:rsidRPr="009B5E42">
        <w:rPr>
          <w:rFonts w:hint="eastAsia"/>
        </w:rPr>
        <w:t>结构化数据文件规范</w:t>
      </w:r>
    </w:p>
    <w:p w14:paraId="5521CB82" w14:textId="77777777" w:rsidR="00B66C17" w:rsidRPr="009B5E42" w:rsidRDefault="007B3759">
      <w:pPr>
        <w:ind w:firstLine="560"/>
      </w:pPr>
      <w:r w:rsidRPr="009B5E42">
        <w:rPr>
          <w:rFonts w:hint="eastAsia"/>
        </w:rPr>
        <w:t>对于结构化数据文件，除应满足上述一般文件规范外，还应满足如下的结构化数据文件规范。</w:t>
      </w:r>
    </w:p>
    <w:p w14:paraId="0C89139F" w14:textId="77777777" w:rsidR="00B66C17" w:rsidRPr="009B5E42" w:rsidRDefault="007B3759">
      <w:pPr>
        <w:pStyle w:val="3"/>
      </w:pPr>
      <w:r w:rsidRPr="009B5E42">
        <w:rPr>
          <w:rFonts w:hint="eastAsia"/>
        </w:rPr>
        <w:t>记录级规范</w:t>
      </w:r>
    </w:p>
    <w:p w14:paraId="01C262A1" w14:textId="77777777" w:rsidR="00B66C17" w:rsidRPr="009B5E42" w:rsidRDefault="007B3759">
      <w:pPr>
        <w:pStyle w:val="ad"/>
      </w:pPr>
      <w:r w:rsidRPr="009B5E42">
        <w:rPr>
          <w:rFonts w:hint="eastAsia"/>
        </w:rPr>
        <w:t>首行记录</w:t>
      </w:r>
    </w:p>
    <w:p w14:paraId="194E5FE1" w14:textId="77777777" w:rsidR="00B66C17" w:rsidRPr="009B5E42" w:rsidRDefault="007B3759">
      <w:pPr>
        <w:ind w:firstLine="560"/>
      </w:pPr>
      <w:r w:rsidRPr="009B5E42">
        <w:rPr>
          <w:rFonts w:hint="eastAsia"/>
        </w:rPr>
        <w:t>首行记录</w:t>
      </w:r>
      <w:proofErr w:type="gramStart"/>
      <w:r w:rsidRPr="009B5E42">
        <w:rPr>
          <w:rFonts w:hint="eastAsia"/>
        </w:rPr>
        <w:t>不</w:t>
      </w:r>
      <w:proofErr w:type="gramEnd"/>
      <w:r w:rsidRPr="009B5E42">
        <w:rPr>
          <w:rFonts w:hint="eastAsia"/>
        </w:rPr>
        <w:t>留空，不含列名。</w:t>
      </w:r>
    </w:p>
    <w:p w14:paraId="6EC106B7" w14:textId="77777777" w:rsidR="00B66C17" w:rsidRPr="009B5E42" w:rsidRDefault="007B3759">
      <w:pPr>
        <w:pStyle w:val="ad"/>
      </w:pPr>
      <w:r w:rsidRPr="009B5E42">
        <w:rPr>
          <w:rFonts w:hint="eastAsia"/>
        </w:rPr>
        <w:t>换行符</w:t>
      </w:r>
    </w:p>
    <w:p w14:paraId="7E2B925D" w14:textId="45B4A11D" w:rsidR="00B66C17" w:rsidRPr="009B5E42" w:rsidRDefault="005A6CD3">
      <w:pPr>
        <w:ind w:firstLine="560"/>
      </w:pPr>
      <w:r>
        <w:rPr>
          <w:rFonts w:hint="eastAsia"/>
        </w:rPr>
        <w:t>每一行记录以</w:t>
      </w:r>
      <w:r w:rsidR="007B3759" w:rsidRPr="009B5E42">
        <w:rPr>
          <w:rFonts w:hint="eastAsia"/>
        </w:rPr>
        <w:t>换行符</w:t>
      </w:r>
      <w:r w:rsidR="00C0151A" w:rsidRPr="00C0151A">
        <w:t>0x0A</w:t>
      </w:r>
      <w:r w:rsidR="007B3759" w:rsidRPr="009B5E42">
        <w:rPr>
          <w:rFonts w:hint="eastAsia"/>
        </w:rPr>
        <w:t>分割。</w:t>
      </w:r>
    </w:p>
    <w:p w14:paraId="689AEB99" w14:textId="77777777" w:rsidR="00B66C17" w:rsidRPr="009B5E42" w:rsidRDefault="007B3759">
      <w:pPr>
        <w:pStyle w:val="ad"/>
      </w:pPr>
      <w:r w:rsidRPr="009B5E42">
        <w:rPr>
          <w:rFonts w:hint="eastAsia"/>
        </w:rPr>
        <w:t>尾行记录</w:t>
      </w:r>
    </w:p>
    <w:p w14:paraId="1A4D497D" w14:textId="77777777" w:rsidR="00B66C17" w:rsidRPr="009B5E42" w:rsidRDefault="007B3759">
      <w:pPr>
        <w:ind w:firstLine="560"/>
      </w:pPr>
      <w:r w:rsidRPr="009B5E42">
        <w:rPr>
          <w:rFonts w:hint="eastAsia"/>
        </w:rPr>
        <w:t>文件中的最后一行记录结尾不含换行符。</w:t>
      </w:r>
    </w:p>
    <w:p w14:paraId="22091262" w14:textId="77777777" w:rsidR="00B66C17" w:rsidRPr="009B5E42" w:rsidRDefault="007B3759">
      <w:pPr>
        <w:pStyle w:val="3"/>
      </w:pPr>
      <w:proofErr w:type="gramStart"/>
      <w:r w:rsidRPr="009B5E42">
        <w:rPr>
          <w:rFonts w:hint="eastAsia"/>
        </w:rPr>
        <w:t>字段级</w:t>
      </w:r>
      <w:proofErr w:type="gramEnd"/>
      <w:r w:rsidRPr="009B5E42">
        <w:rPr>
          <w:rFonts w:hint="eastAsia"/>
        </w:rPr>
        <w:t>规范</w:t>
      </w:r>
    </w:p>
    <w:p w14:paraId="51130880" w14:textId="77777777" w:rsidR="00B66C17" w:rsidRPr="009B5E42" w:rsidRDefault="007B3759">
      <w:pPr>
        <w:pStyle w:val="ad"/>
      </w:pPr>
      <w:r w:rsidRPr="009B5E42">
        <w:rPr>
          <w:rFonts w:hint="eastAsia"/>
        </w:rPr>
        <w:t>字段分隔符</w:t>
      </w:r>
    </w:p>
    <w:p w14:paraId="6239FA9A" w14:textId="26763B8A" w:rsidR="00B66C17" w:rsidRPr="009B5E42" w:rsidRDefault="007B3759">
      <w:pPr>
        <w:ind w:firstLine="560"/>
      </w:pPr>
      <w:r w:rsidRPr="009B5E42">
        <w:rPr>
          <w:rFonts w:hint="eastAsia"/>
        </w:rPr>
        <w:lastRenderedPageBreak/>
        <w:t>文件格式为以</w:t>
      </w:r>
      <w:r w:rsidR="00C0151A" w:rsidRPr="00C0151A">
        <w:rPr>
          <w:rFonts w:hint="eastAsia"/>
        </w:rPr>
        <w:t>尖角号及竖线（即</w:t>
      </w:r>
      <w:r w:rsidR="00C0151A" w:rsidRPr="00C0151A">
        <w:rPr>
          <w:rFonts w:hint="eastAsia"/>
        </w:rPr>
        <w:t>^|</w:t>
      </w:r>
      <w:r w:rsidR="00C0151A" w:rsidRPr="00C0151A">
        <w:rPr>
          <w:rFonts w:hint="eastAsia"/>
        </w:rPr>
        <w:t>）</w:t>
      </w:r>
      <w:r w:rsidRPr="009B5E42">
        <w:rPr>
          <w:rFonts w:hint="eastAsia"/>
        </w:rPr>
        <w:t>为分隔符的</w:t>
      </w:r>
      <w:r w:rsidR="00C0151A">
        <w:t>TXT</w:t>
      </w:r>
      <w:r w:rsidRPr="009B5E42">
        <w:rPr>
          <w:rFonts w:hint="eastAsia"/>
        </w:rPr>
        <w:t>文件。</w:t>
      </w:r>
    </w:p>
    <w:p w14:paraId="654FD98F" w14:textId="77777777" w:rsidR="00C44787" w:rsidRPr="009B5E42" w:rsidRDefault="00C44787" w:rsidP="00C44787">
      <w:pPr>
        <w:pStyle w:val="ad"/>
      </w:pPr>
      <w:r w:rsidRPr="009B5E42">
        <w:t>空字符型字段</w:t>
      </w:r>
    </w:p>
    <w:p w14:paraId="435A2734" w14:textId="77777777" w:rsidR="00C44787" w:rsidRPr="009B5E42" w:rsidRDefault="00C44787" w:rsidP="00C44787">
      <w:pPr>
        <w:pStyle w:val="ad"/>
        <w:ind w:firstLine="564"/>
        <w:rPr>
          <w:b w:val="0"/>
        </w:rPr>
      </w:pPr>
      <w:r w:rsidRPr="009B5E42">
        <w:rPr>
          <w:b w:val="0"/>
        </w:rPr>
        <w:t>当字符型字段</w:t>
      </w:r>
      <w:r w:rsidRPr="009B5E42">
        <w:rPr>
          <w:rFonts w:hint="eastAsia"/>
          <w:b w:val="0"/>
        </w:rPr>
        <w:t>不适用</w:t>
      </w:r>
      <w:r w:rsidRPr="009B5E42">
        <w:rPr>
          <w:b w:val="0"/>
        </w:rPr>
        <w:t>或值为空时也要表达其存在</w:t>
      </w:r>
      <w:r w:rsidRPr="009B5E42">
        <w:rPr>
          <w:rFonts w:hint="eastAsia"/>
          <w:b w:val="0"/>
        </w:rPr>
        <w:t>，</w:t>
      </w:r>
      <w:r w:rsidRPr="009B5E42">
        <w:rPr>
          <w:b w:val="0"/>
        </w:rPr>
        <w:t>即</w:t>
      </w:r>
      <w:r w:rsidRPr="009B5E42">
        <w:rPr>
          <w:rFonts w:hint="eastAsia"/>
          <w:b w:val="0"/>
        </w:rPr>
        <w:t>N</w:t>
      </w:r>
      <w:r w:rsidRPr="009B5E42">
        <w:rPr>
          <w:b w:val="0"/>
        </w:rPr>
        <w:t>ULL</w:t>
      </w:r>
      <w:r w:rsidRPr="009B5E42">
        <w:rPr>
          <w:b w:val="0"/>
        </w:rPr>
        <w:t>字段用连续两个字段分隔符表示</w:t>
      </w:r>
      <w:r w:rsidRPr="009B5E42">
        <w:rPr>
          <w:rFonts w:hint="eastAsia"/>
          <w:b w:val="0"/>
        </w:rPr>
        <w:t>。</w:t>
      </w:r>
    </w:p>
    <w:p w14:paraId="749ED113" w14:textId="77777777" w:rsidR="00C44787" w:rsidRPr="009B5E42" w:rsidRDefault="00C44787" w:rsidP="00C44787">
      <w:pPr>
        <w:pStyle w:val="ad"/>
      </w:pPr>
      <w:r w:rsidRPr="009B5E42">
        <w:t>空数值型字段</w:t>
      </w:r>
    </w:p>
    <w:p w14:paraId="0BC7C848" w14:textId="77777777" w:rsidR="00C44787" w:rsidRPr="009B5E42" w:rsidRDefault="00C44787" w:rsidP="00C44787">
      <w:pPr>
        <w:pStyle w:val="ad"/>
        <w:ind w:firstLine="564"/>
      </w:pPr>
      <w:r w:rsidRPr="009B5E42">
        <w:rPr>
          <w:rFonts w:hint="eastAsia"/>
          <w:b w:val="0"/>
        </w:rPr>
        <w:t>当数值型字段不适用或值为空时报送</w:t>
      </w:r>
      <w:r w:rsidRPr="009B5E42">
        <w:rPr>
          <w:rFonts w:hint="eastAsia"/>
          <w:b w:val="0"/>
        </w:rPr>
        <w:t>NULL</w:t>
      </w:r>
      <w:r w:rsidRPr="009B5E42">
        <w:rPr>
          <w:rFonts w:hint="eastAsia"/>
          <w:b w:val="0"/>
        </w:rPr>
        <w:t>，即</w:t>
      </w:r>
      <w:r w:rsidRPr="009B5E42">
        <w:rPr>
          <w:b w:val="0"/>
        </w:rPr>
        <w:t>用连续两个字段分隔符表示</w:t>
      </w:r>
      <w:r w:rsidRPr="009B5E42">
        <w:rPr>
          <w:rFonts w:hint="eastAsia"/>
          <w:b w:val="0"/>
        </w:rPr>
        <w:t>，不能用</w:t>
      </w:r>
      <w:r w:rsidRPr="009B5E42">
        <w:rPr>
          <w:rFonts w:hint="eastAsia"/>
          <w:b w:val="0"/>
        </w:rPr>
        <w:t>0</w:t>
      </w:r>
      <w:r w:rsidRPr="009B5E42">
        <w:rPr>
          <w:rFonts w:hint="eastAsia"/>
          <w:b w:val="0"/>
        </w:rPr>
        <w:t>填充。</w:t>
      </w:r>
    </w:p>
    <w:p w14:paraId="0A5B27BC" w14:textId="77777777" w:rsidR="00B66C17" w:rsidRPr="009B5E42" w:rsidRDefault="007B3759">
      <w:pPr>
        <w:pStyle w:val="ad"/>
      </w:pPr>
      <w:r w:rsidRPr="009B5E42">
        <w:rPr>
          <w:rFonts w:hint="eastAsia"/>
        </w:rPr>
        <w:t>转义</w:t>
      </w:r>
    </w:p>
    <w:p w14:paraId="63289454" w14:textId="6F4C7CF7" w:rsidR="0066622F" w:rsidRDefault="007B3759">
      <w:pPr>
        <w:ind w:firstLine="560"/>
      </w:pPr>
      <w:r w:rsidRPr="009B5E42">
        <w:rPr>
          <w:rFonts w:hint="eastAsia"/>
        </w:rPr>
        <w:t>当字段中含有换行符、双引号或者逗号时，应对该符号进行转义处理。具体转义处理方式应为：</w:t>
      </w:r>
    </w:p>
    <w:p w14:paraId="00DB0441" w14:textId="77777777" w:rsidR="0066622F" w:rsidRDefault="0066622F">
      <w:pPr>
        <w:ind w:firstLine="560"/>
      </w:pPr>
      <w:r>
        <w:rPr>
          <w:rFonts w:hint="eastAsia"/>
        </w:rPr>
        <w:t>（</w:t>
      </w:r>
      <w:r>
        <w:rPr>
          <w:rFonts w:hint="eastAsia"/>
        </w:rPr>
        <w:t>1</w:t>
      </w:r>
      <w:r>
        <w:rPr>
          <w:rFonts w:hint="eastAsia"/>
        </w:rPr>
        <w:t>）</w:t>
      </w:r>
      <w:r w:rsidRPr="0066622F">
        <w:rPr>
          <w:rFonts w:hint="eastAsia"/>
        </w:rPr>
        <w:t>若存在半角双引号（即</w:t>
      </w:r>
      <w:r w:rsidRPr="0066622F">
        <w:rPr>
          <w:rFonts w:hint="eastAsia"/>
        </w:rPr>
        <w:t>"</w:t>
      </w:r>
      <w:r w:rsidRPr="0066622F">
        <w:rPr>
          <w:rFonts w:hint="eastAsia"/>
        </w:rPr>
        <w:t>），应替换成一对半角双引号（即</w:t>
      </w:r>
      <w:r w:rsidRPr="0066622F">
        <w:rPr>
          <w:rFonts w:hint="eastAsia"/>
        </w:rPr>
        <w:t>""</w:t>
      </w:r>
      <w:r w:rsidRPr="0066622F">
        <w:rPr>
          <w:rFonts w:hint="eastAsia"/>
        </w:rPr>
        <w:t>）进行转义，同时应用另一对半角双引号（即</w:t>
      </w:r>
      <w:r w:rsidRPr="0066622F">
        <w:rPr>
          <w:rFonts w:hint="eastAsia"/>
        </w:rPr>
        <w:t>""</w:t>
      </w:r>
      <w:r w:rsidRPr="0066622F">
        <w:rPr>
          <w:rFonts w:hint="eastAsia"/>
        </w:rPr>
        <w:t>）将该字段值包含起来</w:t>
      </w:r>
      <w:r>
        <w:rPr>
          <w:rFonts w:hint="eastAsia"/>
        </w:rPr>
        <w:t>；</w:t>
      </w:r>
    </w:p>
    <w:p w14:paraId="050739E7" w14:textId="77777777" w:rsidR="0066622F" w:rsidRDefault="0066622F">
      <w:pPr>
        <w:ind w:firstLine="560"/>
      </w:pPr>
      <w:r>
        <w:rPr>
          <w:rFonts w:hint="eastAsia"/>
        </w:rPr>
        <w:t>（</w:t>
      </w:r>
      <w:r>
        <w:rPr>
          <w:rFonts w:hint="eastAsia"/>
        </w:rPr>
        <w:t>2</w:t>
      </w:r>
      <w:r>
        <w:rPr>
          <w:rFonts w:hint="eastAsia"/>
        </w:rPr>
        <w:t>）若</w:t>
      </w:r>
      <w:r w:rsidRPr="0066622F">
        <w:rPr>
          <w:rFonts w:hint="eastAsia"/>
        </w:rPr>
        <w:t>存在半角逗号（即</w:t>
      </w:r>
      <w:r w:rsidRPr="0066622F">
        <w:rPr>
          <w:rFonts w:hint="eastAsia"/>
        </w:rPr>
        <w:t>,</w:t>
      </w:r>
      <w:r w:rsidRPr="0066622F">
        <w:rPr>
          <w:rFonts w:hint="eastAsia"/>
        </w:rPr>
        <w:t>）应用一对半角双引号（即</w:t>
      </w:r>
      <w:r w:rsidRPr="0066622F">
        <w:rPr>
          <w:rFonts w:hint="eastAsia"/>
        </w:rPr>
        <w:t>""</w:t>
      </w:r>
      <w:r w:rsidRPr="0066622F">
        <w:rPr>
          <w:rFonts w:hint="eastAsia"/>
        </w:rPr>
        <w:t>）将该字段值包含起来</w:t>
      </w:r>
      <w:r>
        <w:rPr>
          <w:rFonts w:hint="eastAsia"/>
        </w:rPr>
        <w:t>；</w:t>
      </w:r>
    </w:p>
    <w:p w14:paraId="661005E6" w14:textId="64630DC2" w:rsidR="00B66C17" w:rsidRPr="009B5E42" w:rsidRDefault="0066622F">
      <w:pPr>
        <w:ind w:firstLine="560"/>
      </w:pPr>
      <w:r>
        <w:rPr>
          <w:rFonts w:hint="eastAsia"/>
        </w:rPr>
        <w:t>（</w:t>
      </w:r>
      <w:r>
        <w:rPr>
          <w:rFonts w:hint="eastAsia"/>
        </w:rPr>
        <w:t>3</w:t>
      </w:r>
      <w:r>
        <w:rPr>
          <w:rFonts w:hint="eastAsia"/>
        </w:rPr>
        <w:t>）若存在上述约定的</w:t>
      </w:r>
      <w:r w:rsidRPr="0066622F">
        <w:rPr>
          <w:rFonts w:hint="eastAsia"/>
        </w:rPr>
        <w:t>换行符时，以</w:t>
      </w:r>
      <w:r w:rsidRPr="0066622F">
        <w:rPr>
          <w:rFonts w:hint="eastAsia"/>
        </w:rPr>
        <w:t>0x1E</w:t>
      </w:r>
      <w:r w:rsidRPr="0066622F">
        <w:rPr>
          <w:rFonts w:hint="eastAsia"/>
        </w:rPr>
        <w:t>对其进行替换</w:t>
      </w:r>
      <w:r>
        <w:rPr>
          <w:rFonts w:hint="eastAsia"/>
        </w:rPr>
        <w:t>。</w:t>
      </w:r>
    </w:p>
    <w:p w14:paraId="0FBF4803" w14:textId="77777777" w:rsidR="00B66C17" w:rsidRPr="009B5E42" w:rsidRDefault="007B3759">
      <w:pPr>
        <w:pStyle w:val="ad"/>
      </w:pPr>
      <w:r w:rsidRPr="009B5E42">
        <w:rPr>
          <w:rFonts w:hint="eastAsia"/>
        </w:rPr>
        <w:t>数据类型</w:t>
      </w:r>
    </w:p>
    <w:p w14:paraId="383A4D71" w14:textId="77777777" w:rsidR="00B66C17" w:rsidRPr="009B5E42" w:rsidRDefault="007B3759">
      <w:pPr>
        <w:ind w:firstLine="560"/>
      </w:pPr>
      <w:r w:rsidRPr="009B5E42">
        <w:rPr>
          <w:rFonts w:hint="eastAsia"/>
        </w:rPr>
        <w:t>字段所对应的数据类型如下：</w:t>
      </w: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3"/>
        <w:gridCol w:w="2229"/>
        <w:gridCol w:w="2108"/>
        <w:gridCol w:w="2432"/>
      </w:tblGrid>
      <w:tr w:rsidR="00B66C17" w:rsidRPr="009B5E42" w14:paraId="369941A6" w14:textId="77777777" w:rsidTr="002A1A15">
        <w:trPr>
          <w:trHeight w:val="397"/>
          <w:jc w:val="center"/>
        </w:trPr>
        <w:tc>
          <w:tcPr>
            <w:tcW w:w="1963" w:type="dxa"/>
            <w:shd w:val="clear" w:color="auto" w:fill="D9D9D9" w:themeFill="background1" w:themeFillShade="D9"/>
            <w:vAlign w:val="center"/>
          </w:tcPr>
          <w:p w14:paraId="2FB9C44A" w14:textId="77777777"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数据类型</w:t>
            </w:r>
          </w:p>
        </w:tc>
        <w:tc>
          <w:tcPr>
            <w:tcW w:w="2229" w:type="dxa"/>
            <w:shd w:val="clear" w:color="auto" w:fill="D9D9D9" w:themeFill="background1" w:themeFillShade="D9"/>
            <w:vAlign w:val="center"/>
          </w:tcPr>
          <w:p w14:paraId="04AC155E" w14:textId="77777777"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接口数据类型</w:t>
            </w:r>
          </w:p>
        </w:tc>
        <w:tc>
          <w:tcPr>
            <w:tcW w:w="2108" w:type="dxa"/>
            <w:shd w:val="clear" w:color="auto" w:fill="D9D9D9" w:themeFill="background1" w:themeFillShade="D9"/>
            <w:vAlign w:val="center"/>
          </w:tcPr>
          <w:p w14:paraId="58BC5964" w14:textId="77777777"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接口数据长度</w:t>
            </w:r>
          </w:p>
        </w:tc>
        <w:tc>
          <w:tcPr>
            <w:tcW w:w="2432" w:type="dxa"/>
            <w:shd w:val="clear" w:color="auto" w:fill="D9D9D9" w:themeFill="background1" w:themeFillShade="D9"/>
            <w:vAlign w:val="center"/>
          </w:tcPr>
          <w:p w14:paraId="4CBE2B8B" w14:textId="77777777"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说明</w:t>
            </w:r>
          </w:p>
        </w:tc>
      </w:tr>
      <w:tr w:rsidR="002A1A15" w:rsidRPr="009B5E42" w14:paraId="4636F04B" w14:textId="77777777" w:rsidTr="00A15174">
        <w:trPr>
          <w:trHeight w:val="397"/>
          <w:jc w:val="center"/>
        </w:trPr>
        <w:tc>
          <w:tcPr>
            <w:tcW w:w="1620" w:type="dxa"/>
            <w:vMerge w:val="restart"/>
            <w:shd w:val="clear" w:color="auto" w:fill="auto"/>
            <w:vAlign w:val="center"/>
          </w:tcPr>
          <w:p w14:paraId="30784217" w14:textId="77777777" w:rsidR="002A1A15" w:rsidRPr="009B5E42" w:rsidRDefault="002A1A15">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字符型</w:t>
            </w:r>
          </w:p>
        </w:tc>
        <w:tc>
          <w:tcPr>
            <w:tcW w:w="1840" w:type="dxa"/>
            <w:shd w:val="clear" w:color="auto" w:fill="auto"/>
            <w:vAlign w:val="center"/>
          </w:tcPr>
          <w:p w14:paraId="108C3C75" w14:textId="77777777" w:rsidR="002A1A15" w:rsidRPr="009B5E42" w:rsidRDefault="002A1A15">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CHAR(n)</w:t>
            </w:r>
          </w:p>
        </w:tc>
        <w:tc>
          <w:tcPr>
            <w:tcW w:w="1740" w:type="dxa"/>
            <w:shd w:val="clear" w:color="auto" w:fill="auto"/>
            <w:vAlign w:val="center"/>
          </w:tcPr>
          <w:p w14:paraId="6EF80EA5" w14:textId="77777777" w:rsidR="002A1A15" w:rsidRPr="009B5E42" w:rsidRDefault="002A1A15">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n</w:t>
            </w:r>
          </w:p>
        </w:tc>
        <w:tc>
          <w:tcPr>
            <w:tcW w:w="2007" w:type="dxa"/>
            <w:shd w:val="clear" w:color="auto" w:fill="auto"/>
            <w:vAlign w:val="center"/>
          </w:tcPr>
          <w:p w14:paraId="3D56CE59" w14:textId="733CAF6A" w:rsidR="002A1A15" w:rsidRPr="009B5E42" w:rsidRDefault="002A1A15">
            <w:pPr>
              <w:widowControl/>
              <w:spacing w:line="240" w:lineRule="auto"/>
              <w:ind w:firstLineChars="0" w:firstLine="0"/>
              <w:jc w:val="both"/>
              <w:rPr>
                <w:rFonts w:ascii="Times New Roman" w:hAnsi="Times New Roman"/>
                <w:color w:val="000000"/>
                <w:kern w:val="0"/>
                <w:sz w:val="24"/>
                <w:szCs w:val="24"/>
              </w:rPr>
            </w:pPr>
            <w:r w:rsidRPr="009B5E42">
              <w:rPr>
                <w:rFonts w:ascii="Times New Roman" w:hAnsi="Times New Roman"/>
                <w:color w:val="000000"/>
                <w:kern w:val="0"/>
                <w:sz w:val="24"/>
                <w:szCs w:val="24"/>
              </w:rPr>
              <w:t>固定长度</w:t>
            </w:r>
            <w:r w:rsidRPr="009B5E42">
              <w:rPr>
                <w:rFonts w:ascii="Times New Roman" w:hAnsi="Times New Roman" w:hint="eastAsia"/>
                <w:color w:val="000000"/>
                <w:kern w:val="0"/>
                <w:sz w:val="24"/>
                <w:szCs w:val="24"/>
              </w:rPr>
              <w:t>，</w:t>
            </w:r>
            <w:r w:rsidRPr="009B5E42">
              <w:rPr>
                <w:rFonts w:ascii="Times New Roman" w:hAnsi="Times New Roman"/>
                <w:color w:val="000000"/>
                <w:kern w:val="0"/>
                <w:sz w:val="24"/>
                <w:szCs w:val="24"/>
              </w:rPr>
              <w:t>最大可填写</w:t>
            </w:r>
            <w:r w:rsidRPr="009B5E42">
              <w:rPr>
                <w:rFonts w:ascii="Times New Roman" w:hAnsi="Times New Roman"/>
                <w:color w:val="000000"/>
                <w:kern w:val="0"/>
                <w:sz w:val="24"/>
                <w:szCs w:val="24"/>
              </w:rPr>
              <w:t>n</w:t>
            </w:r>
            <w:proofErr w:type="gramStart"/>
            <w:r w:rsidRPr="009B5E42">
              <w:rPr>
                <w:rFonts w:ascii="Times New Roman" w:hAnsi="Times New Roman"/>
                <w:color w:val="000000"/>
                <w:kern w:val="0"/>
                <w:sz w:val="24"/>
                <w:szCs w:val="24"/>
              </w:rPr>
              <w:t>个</w:t>
            </w:r>
            <w:proofErr w:type="gramEnd"/>
            <w:r w:rsidRPr="009B5E42">
              <w:rPr>
                <w:rFonts w:ascii="Times New Roman" w:hAnsi="Times New Roman"/>
                <w:color w:val="000000"/>
                <w:kern w:val="0"/>
                <w:sz w:val="24"/>
                <w:szCs w:val="24"/>
              </w:rPr>
              <w:t>字符</w:t>
            </w:r>
            <w:ins w:id="25" w:author="DEEP" w:date="2019-10-29T18:43:00Z">
              <w:r w:rsidR="00770C3D">
                <w:rPr>
                  <w:rFonts w:ascii="Times New Roman" w:hAnsi="Times New Roman" w:hint="eastAsia"/>
                  <w:color w:val="000000"/>
                  <w:kern w:val="0"/>
                  <w:sz w:val="24"/>
                  <w:szCs w:val="24"/>
                </w:rPr>
                <w:t>。在报送数据时，当字段长度小于</w:t>
              </w:r>
              <w:r w:rsidR="00770C3D">
                <w:rPr>
                  <w:rFonts w:ascii="Times New Roman" w:hAnsi="Times New Roman" w:hint="eastAsia"/>
                  <w:color w:val="000000"/>
                  <w:kern w:val="0"/>
                  <w:sz w:val="24"/>
                  <w:szCs w:val="24"/>
                </w:rPr>
                <w:t>n</w:t>
              </w:r>
              <w:r w:rsidR="00770C3D">
                <w:rPr>
                  <w:rFonts w:ascii="Times New Roman" w:hAnsi="Times New Roman" w:hint="eastAsia"/>
                  <w:color w:val="000000"/>
                  <w:kern w:val="0"/>
                  <w:sz w:val="24"/>
                  <w:szCs w:val="24"/>
                </w:rPr>
                <w:t>时，字段</w:t>
              </w:r>
              <w:proofErr w:type="gramStart"/>
              <w:r w:rsidR="00770C3D">
                <w:rPr>
                  <w:rFonts w:ascii="Times New Roman" w:hAnsi="Times New Roman" w:hint="eastAsia"/>
                  <w:color w:val="000000"/>
                  <w:kern w:val="0"/>
                  <w:sz w:val="24"/>
                  <w:szCs w:val="24"/>
                </w:rPr>
                <w:t>值按照</w:t>
              </w:r>
              <w:proofErr w:type="gramEnd"/>
              <w:r w:rsidR="00770C3D">
                <w:rPr>
                  <w:rFonts w:ascii="Times New Roman" w:hAnsi="Times New Roman" w:hint="eastAsia"/>
                  <w:color w:val="000000"/>
                  <w:kern w:val="0"/>
                  <w:sz w:val="24"/>
                  <w:szCs w:val="24"/>
                </w:rPr>
                <w:t>实际值报送，不补空格。</w:t>
              </w:r>
            </w:ins>
          </w:p>
        </w:tc>
      </w:tr>
      <w:tr w:rsidR="002A1A15" w:rsidRPr="009B5E42" w14:paraId="78918FCE" w14:textId="77777777" w:rsidTr="002A1A15">
        <w:trPr>
          <w:trHeight w:val="397"/>
          <w:jc w:val="center"/>
        </w:trPr>
        <w:tc>
          <w:tcPr>
            <w:tcW w:w="1963" w:type="dxa"/>
            <w:vMerge/>
            <w:shd w:val="clear" w:color="auto" w:fill="auto"/>
            <w:vAlign w:val="center"/>
          </w:tcPr>
          <w:p w14:paraId="7FABFA03" w14:textId="77777777" w:rsidR="002A1A15" w:rsidRPr="009B5E42" w:rsidRDefault="002A1A15">
            <w:pPr>
              <w:widowControl/>
              <w:spacing w:line="240" w:lineRule="auto"/>
              <w:ind w:firstLineChars="0" w:firstLine="0"/>
              <w:jc w:val="center"/>
              <w:rPr>
                <w:rFonts w:ascii="Times New Roman" w:hAnsi="Times New Roman"/>
                <w:color w:val="000000"/>
                <w:kern w:val="0"/>
                <w:sz w:val="24"/>
                <w:szCs w:val="24"/>
              </w:rPr>
            </w:pPr>
          </w:p>
        </w:tc>
        <w:tc>
          <w:tcPr>
            <w:tcW w:w="2229" w:type="dxa"/>
            <w:shd w:val="clear" w:color="auto" w:fill="auto"/>
            <w:vAlign w:val="center"/>
          </w:tcPr>
          <w:p w14:paraId="03A33676" w14:textId="1BD2D898" w:rsidR="002A1A15" w:rsidRPr="009B5E42" w:rsidRDefault="002A1A15">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hint="eastAsia"/>
                <w:color w:val="000000"/>
                <w:kern w:val="0"/>
                <w:sz w:val="24"/>
                <w:szCs w:val="24"/>
              </w:rPr>
              <w:t>V</w:t>
            </w:r>
            <w:r w:rsidRPr="009B5E42">
              <w:rPr>
                <w:rFonts w:ascii="Times New Roman" w:hAnsi="Times New Roman"/>
                <w:color w:val="000000"/>
                <w:kern w:val="0"/>
                <w:sz w:val="24"/>
                <w:szCs w:val="24"/>
              </w:rPr>
              <w:t>ARCHAR(n)</w:t>
            </w:r>
          </w:p>
        </w:tc>
        <w:tc>
          <w:tcPr>
            <w:tcW w:w="2108" w:type="dxa"/>
            <w:shd w:val="clear" w:color="auto" w:fill="auto"/>
            <w:vAlign w:val="center"/>
          </w:tcPr>
          <w:p w14:paraId="276CF99A" w14:textId="02CC111F" w:rsidR="002A1A15" w:rsidRPr="009B5E42" w:rsidRDefault="002A1A15">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hint="eastAsia"/>
                <w:color w:val="000000"/>
                <w:kern w:val="0"/>
                <w:sz w:val="24"/>
                <w:szCs w:val="24"/>
              </w:rPr>
              <w:t>n</w:t>
            </w:r>
          </w:p>
        </w:tc>
        <w:tc>
          <w:tcPr>
            <w:tcW w:w="2432" w:type="dxa"/>
            <w:shd w:val="clear" w:color="auto" w:fill="auto"/>
            <w:vAlign w:val="center"/>
          </w:tcPr>
          <w:p w14:paraId="1AB04D48" w14:textId="272CF423" w:rsidR="002A1A15" w:rsidRPr="009B5E42" w:rsidRDefault="002A1A15">
            <w:pPr>
              <w:widowControl/>
              <w:spacing w:line="240" w:lineRule="auto"/>
              <w:ind w:firstLineChars="0" w:firstLine="0"/>
              <w:jc w:val="both"/>
              <w:rPr>
                <w:rFonts w:ascii="Times New Roman" w:hAnsi="Times New Roman"/>
                <w:color w:val="000000"/>
                <w:kern w:val="0"/>
                <w:sz w:val="24"/>
                <w:szCs w:val="24"/>
              </w:rPr>
            </w:pPr>
            <w:r w:rsidRPr="009B5E42">
              <w:rPr>
                <w:rFonts w:ascii="Times New Roman" w:hAnsi="Times New Roman"/>
                <w:color w:val="000000"/>
                <w:kern w:val="0"/>
                <w:sz w:val="24"/>
                <w:szCs w:val="24"/>
              </w:rPr>
              <w:t>变长</w:t>
            </w:r>
            <w:r w:rsidRPr="009B5E42">
              <w:rPr>
                <w:rFonts w:ascii="Times New Roman" w:hAnsi="Times New Roman" w:hint="eastAsia"/>
                <w:color w:val="000000"/>
                <w:kern w:val="0"/>
                <w:sz w:val="24"/>
                <w:szCs w:val="24"/>
              </w:rPr>
              <w:t>，</w:t>
            </w:r>
            <w:r w:rsidRPr="009B5E42">
              <w:rPr>
                <w:rFonts w:ascii="Times New Roman" w:hAnsi="Times New Roman"/>
                <w:color w:val="000000"/>
                <w:kern w:val="0"/>
                <w:sz w:val="24"/>
                <w:szCs w:val="24"/>
              </w:rPr>
              <w:t>最大可填写</w:t>
            </w:r>
            <w:r w:rsidRPr="009B5E42">
              <w:rPr>
                <w:rFonts w:ascii="Times New Roman" w:hAnsi="Times New Roman"/>
                <w:color w:val="000000"/>
                <w:kern w:val="0"/>
                <w:sz w:val="24"/>
                <w:szCs w:val="24"/>
              </w:rPr>
              <w:t>n</w:t>
            </w:r>
            <w:proofErr w:type="gramStart"/>
            <w:r w:rsidRPr="009B5E42">
              <w:rPr>
                <w:rFonts w:ascii="Times New Roman" w:hAnsi="Times New Roman"/>
                <w:color w:val="000000"/>
                <w:kern w:val="0"/>
                <w:sz w:val="24"/>
                <w:szCs w:val="24"/>
              </w:rPr>
              <w:lastRenderedPageBreak/>
              <w:t>个</w:t>
            </w:r>
            <w:proofErr w:type="gramEnd"/>
            <w:r w:rsidRPr="009B5E42">
              <w:rPr>
                <w:rFonts w:ascii="Times New Roman" w:hAnsi="Times New Roman"/>
                <w:color w:val="000000"/>
                <w:kern w:val="0"/>
                <w:sz w:val="24"/>
                <w:szCs w:val="24"/>
              </w:rPr>
              <w:t>字符</w:t>
            </w:r>
          </w:p>
        </w:tc>
      </w:tr>
      <w:tr w:rsidR="00B66C17" w:rsidRPr="009B5E42" w14:paraId="1018AB10" w14:textId="77777777" w:rsidTr="002A1A15">
        <w:trPr>
          <w:trHeight w:val="397"/>
          <w:jc w:val="center"/>
        </w:trPr>
        <w:tc>
          <w:tcPr>
            <w:tcW w:w="1963" w:type="dxa"/>
            <w:vMerge w:val="restart"/>
            <w:shd w:val="clear" w:color="auto" w:fill="auto"/>
            <w:vAlign w:val="center"/>
          </w:tcPr>
          <w:p w14:paraId="44AD3D6B"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lastRenderedPageBreak/>
              <w:t>数值型</w:t>
            </w:r>
          </w:p>
        </w:tc>
        <w:tc>
          <w:tcPr>
            <w:tcW w:w="2229" w:type="dxa"/>
            <w:shd w:val="clear" w:color="auto" w:fill="auto"/>
            <w:vAlign w:val="center"/>
          </w:tcPr>
          <w:p w14:paraId="451A1959"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DECIMAL(</w:t>
            </w:r>
            <w:proofErr w:type="spellStart"/>
            <w:r w:rsidRPr="009B5E42">
              <w:rPr>
                <w:rFonts w:ascii="Times New Roman" w:hAnsi="Times New Roman"/>
                <w:color w:val="000000"/>
                <w:kern w:val="0"/>
                <w:sz w:val="24"/>
                <w:szCs w:val="24"/>
              </w:rPr>
              <w:t>n,m</w:t>
            </w:r>
            <w:proofErr w:type="spellEnd"/>
            <w:r w:rsidRPr="009B5E42">
              <w:rPr>
                <w:rFonts w:ascii="Times New Roman" w:hAnsi="Times New Roman"/>
                <w:color w:val="000000"/>
                <w:kern w:val="0"/>
                <w:sz w:val="24"/>
                <w:szCs w:val="24"/>
              </w:rPr>
              <w:t>)</w:t>
            </w:r>
          </w:p>
        </w:tc>
        <w:tc>
          <w:tcPr>
            <w:tcW w:w="2108" w:type="dxa"/>
            <w:shd w:val="clear" w:color="auto" w:fill="auto"/>
            <w:vAlign w:val="center"/>
          </w:tcPr>
          <w:p w14:paraId="154B3F41"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实际内容长度</w:t>
            </w:r>
          </w:p>
        </w:tc>
        <w:tc>
          <w:tcPr>
            <w:tcW w:w="2432" w:type="dxa"/>
            <w:shd w:val="clear" w:color="auto" w:fill="auto"/>
            <w:vAlign w:val="center"/>
          </w:tcPr>
          <w:p w14:paraId="02C664E1" w14:textId="77777777" w:rsidR="00B66C17" w:rsidRPr="009B5E42" w:rsidRDefault="007B3759">
            <w:pPr>
              <w:widowControl/>
              <w:spacing w:line="240" w:lineRule="auto"/>
              <w:ind w:firstLineChars="0" w:firstLine="0"/>
              <w:jc w:val="both"/>
              <w:rPr>
                <w:rFonts w:ascii="Times New Roman" w:hAnsi="Times New Roman"/>
                <w:color w:val="000000"/>
                <w:kern w:val="0"/>
                <w:sz w:val="24"/>
                <w:szCs w:val="24"/>
              </w:rPr>
            </w:pPr>
            <w:r w:rsidRPr="009B5E42">
              <w:rPr>
                <w:rFonts w:ascii="Times New Roman" w:hAnsi="Times New Roman"/>
                <w:color w:val="000000"/>
                <w:kern w:val="0"/>
                <w:sz w:val="24"/>
                <w:szCs w:val="24"/>
              </w:rPr>
              <w:t>n:1</w:t>
            </w:r>
            <w:r w:rsidRPr="009B5E42">
              <w:rPr>
                <w:rFonts w:ascii="Times New Roman" w:hAnsi="Times New Roman"/>
                <w:color w:val="000000"/>
                <w:kern w:val="0"/>
                <w:sz w:val="24"/>
                <w:szCs w:val="24"/>
              </w:rPr>
              <w:t>～</w:t>
            </w:r>
            <w:r w:rsidRPr="009B5E42">
              <w:rPr>
                <w:rFonts w:ascii="Times New Roman" w:hAnsi="Times New Roman"/>
                <w:color w:val="000000"/>
                <w:kern w:val="0"/>
                <w:sz w:val="24"/>
                <w:szCs w:val="24"/>
              </w:rPr>
              <w:t>19</w:t>
            </w:r>
            <w:r w:rsidRPr="009B5E42">
              <w:rPr>
                <w:rFonts w:ascii="Times New Roman" w:hAnsi="Times New Roman"/>
                <w:color w:val="000000"/>
                <w:kern w:val="0"/>
                <w:sz w:val="24"/>
                <w:szCs w:val="24"/>
              </w:rPr>
              <w:t>；</w:t>
            </w:r>
            <w:r w:rsidRPr="009B5E42">
              <w:rPr>
                <w:rFonts w:ascii="Times New Roman" w:hAnsi="Times New Roman"/>
                <w:color w:val="000000"/>
                <w:kern w:val="0"/>
                <w:sz w:val="24"/>
                <w:szCs w:val="24"/>
              </w:rPr>
              <w:t>m:0</w:t>
            </w:r>
            <w:r w:rsidRPr="009B5E42">
              <w:rPr>
                <w:rFonts w:ascii="Times New Roman" w:hAnsi="Times New Roman"/>
                <w:color w:val="000000"/>
                <w:kern w:val="0"/>
                <w:sz w:val="24"/>
                <w:szCs w:val="24"/>
              </w:rPr>
              <w:t>～</w:t>
            </w:r>
            <w:r w:rsidRPr="009B5E42">
              <w:rPr>
                <w:rFonts w:ascii="Times New Roman" w:hAnsi="Times New Roman"/>
                <w:color w:val="000000"/>
                <w:kern w:val="0"/>
                <w:sz w:val="24"/>
                <w:szCs w:val="24"/>
              </w:rPr>
              <w:t>n</w:t>
            </w:r>
          </w:p>
        </w:tc>
      </w:tr>
      <w:tr w:rsidR="00B66C17" w:rsidRPr="009B5E42" w14:paraId="40233F57" w14:textId="77777777" w:rsidTr="002A1A15">
        <w:trPr>
          <w:trHeight w:val="397"/>
          <w:jc w:val="center"/>
        </w:trPr>
        <w:tc>
          <w:tcPr>
            <w:tcW w:w="1963" w:type="dxa"/>
            <w:vMerge/>
            <w:vAlign w:val="center"/>
          </w:tcPr>
          <w:p w14:paraId="1D673572" w14:textId="77777777" w:rsidR="00B66C17" w:rsidRPr="009B5E42" w:rsidRDefault="00B66C17">
            <w:pPr>
              <w:widowControl/>
              <w:spacing w:line="240" w:lineRule="auto"/>
              <w:ind w:firstLineChars="0" w:firstLine="0"/>
              <w:rPr>
                <w:rFonts w:ascii="Times New Roman" w:hAnsi="Times New Roman"/>
                <w:color w:val="000000"/>
                <w:kern w:val="0"/>
                <w:sz w:val="24"/>
                <w:szCs w:val="24"/>
              </w:rPr>
            </w:pPr>
          </w:p>
        </w:tc>
        <w:tc>
          <w:tcPr>
            <w:tcW w:w="2229" w:type="dxa"/>
            <w:shd w:val="clear" w:color="auto" w:fill="auto"/>
            <w:vAlign w:val="center"/>
          </w:tcPr>
          <w:p w14:paraId="1B7A1C79"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INTEGER</w:t>
            </w:r>
          </w:p>
        </w:tc>
        <w:tc>
          <w:tcPr>
            <w:tcW w:w="2108" w:type="dxa"/>
            <w:shd w:val="clear" w:color="auto" w:fill="auto"/>
            <w:vAlign w:val="center"/>
          </w:tcPr>
          <w:p w14:paraId="36A3216E"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11</w:t>
            </w:r>
          </w:p>
        </w:tc>
        <w:tc>
          <w:tcPr>
            <w:tcW w:w="2432" w:type="dxa"/>
            <w:shd w:val="clear" w:color="auto" w:fill="auto"/>
            <w:vAlign w:val="center"/>
          </w:tcPr>
          <w:p w14:paraId="2B4639C7" w14:textId="77777777" w:rsidR="00B66C17" w:rsidRPr="009B5E42" w:rsidRDefault="007B3759">
            <w:pPr>
              <w:widowControl/>
              <w:spacing w:line="240" w:lineRule="auto"/>
              <w:ind w:firstLineChars="0" w:firstLine="0"/>
              <w:jc w:val="both"/>
              <w:rPr>
                <w:rFonts w:ascii="Times New Roman" w:hAnsi="Times New Roman"/>
                <w:color w:val="000000"/>
                <w:kern w:val="0"/>
                <w:sz w:val="24"/>
                <w:szCs w:val="24"/>
              </w:rPr>
            </w:pPr>
            <w:r w:rsidRPr="009B5E42">
              <w:rPr>
                <w:rFonts w:ascii="Times New Roman" w:hAnsi="Times New Roman"/>
                <w:color w:val="000000"/>
                <w:kern w:val="0"/>
                <w:sz w:val="24"/>
                <w:szCs w:val="24"/>
              </w:rPr>
              <w:t xml:space="preserve">　</w:t>
            </w:r>
          </w:p>
        </w:tc>
      </w:tr>
    </w:tbl>
    <w:p w14:paraId="2341C15A" w14:textId="77777777" w:rsidR="00B66C17" w:rsidRPr="009B5E42" w:rsidRDefault="007B3759">
      <w:pPr>
        <w:pStyle w:val="ad"/>
      </w:pPr>
      <w:r w:rsidRPr="009B5E42">
        <w:rPr>
          <w:rFonts w:hint="eastAsia"/>
        </w:rPr>
        <w:t>行尾字段</w:t>
      </w:r>
    </w:p>
    <w:p w14:paraId="2CA35DE2" w14:textId="4713B965" w:rsidR="00B66C17" w:rsidRPr="009B5E42" w:rsidRDefault="007B3759">
      <w:pPr>
        <w:ind w:firstLine="560"/>
      </w:pPr>
      <w:r w:rsidRPr="009B5E42">
        <w:rPr>
          <w:rFonts w:hint="eastAsia"/>
        </w:rPr>
        <w:t>行尾字段结束处，不加分隔符。</w:t>
      </w:r>
    </w:p>
    <w:p w14:paraId="125565D2" w14:textId="77777777" w:rsidR="00B66C17" w:rsidRPr="009B5E42" w:rsidRDefault="007B3759">
      <w:pPr>
        <w:pStyle w:val="2"/>
      </w:pPr>
      <w:r w:rsidRPr="009B5E42">
        <w:rPr>
          <w:rFonts w:hint="eastAsia"/>
        </w:rPr>
        <w:t>非结构化数据文件规范</w:t>
      </w:r>
    </w:p>
    <w:p w14:paraId="712FDE09" w14:textId="77777777" w:rsidR="00B66C17" w:rsidRPr="009B5E42" w:rsidRDefault="007B3759">
      <w:pPr>
        <w:ind w:firstLine="560"/>
      </w:pPr>
      <w:r w:rsidRPr="009B5E42">
        <w:rPr>
          <w:rFonts w:hint="eastAsia"/>
        </w:rPr>
        <w:t>对于非结构化数据文件，以</w:t>
      </w:r>
      <w:r w:rsidRPr="009B5E42">
        <w:rPr>
          <w:rFonts w:hint="eastAsia"/>
        </w:rPr>
        <w:t>Z</w:t>
      </w:r>
      <w:r w:rsidRPr="009B5E42">
        <w:t>IP</w:t>
      </w:r>
      <w:r w:rsidRPr="009B5E42">
        <w:rPr>
          <w:rFonts w:hint="eastAsia"/>
        </w:rPr>
        <w:t>包的形式打包存储。在</w:t>
      </w:r>
      <w:r w:rsidRPr="009B5E42">
        <w:rPr>
          <w:rFonts w:hint="eastAsia"/>
        </w:rPr>
        <w:t>Z</w:t>
      </w:r>
      <w:r w:rsidRPr="009B5E42">
        <w:t>IP</w:t>
      </w:r>
      <w:r w:rsidRPr="009B5E42">
        <w:rPr>
          <w:rFonts w:hint="eastAsia"/>
        </w:rPr>
        <w:t>包中，包括一个结构化数据文件和若干非结构化数据文件。对于</w:t>
      </w:r>
      <w:r w:rsidRPr="009B5E42">
        <w:rPr>
          <w:rFonts w:hint="eastAsia"/>
        </w:rPr>
        <w:t>Z</w:t>
      </w:r>
      <w:r w:rsidRPr="009B5E42">
        <w:t>IP</w:t>
      </w:r>
      <w:r w:rsidRPr="009B5E42">
        <w:rPr>
          <w:rFonts w:hint="eastAsia"/>
        </w:rPr>
        <w:t>包中的结构化数据文件，其存储的是从非结构化数据文件中所提取的结构化数据，并满足上述结构化数据文件的相应规范；对于</w:t>
      </w:r>
      <w:r w:rsidRPr="009B5E42">
        <w:rPr>
          <w:rFonts w:hint="eastAsia"/>
        </w:rPr>
        <w:t>Z</w:t>
      </w:r>
      <w:r w:rsidRPr="009B5E42">
        <w:t>IP</w:t>
      </w:r>
      <w:r w:rsidRPr="009B5E42">
        <w:rPr>
          <w:rFonts w:hint="eastAsia"/>
        </w:rPr>
        <w:t>包中的非结构化数据文件，由数据源方自行命名，但应确保同一个</w:t>
      </w:r>
      <w:r w:rsidRPr="009B5E42">
        <w:rPr>
          <w:rFonts w:hint="eastAsia"/>
        </w:rPr>
        <w:t>Z</w:t>
      </w:r>
      <w:r w:rsidRPr="009B5E42">
        <w:t>IP</w:t>
      </w:r>
      <w:r w:rsidRPr="009B5E42">
        <w:rPr>
          <w:rFonts w:hint="eastAsia"/>
        </w:rPr>
        <w:t>包内的非结构化文件无重名，且能与对应的结构化文件中的记录相关联。</w:t>
      </w:r>
    </w:p>
    <w:p w14:paraId="5465FAAD" w14:textId="77777777" w:rsidR="00B66C17" w:rsidRPr="009B5E42" w:rsidRDefault="007B3759">
      <w:pPr>
        <w:pStyle w:val="1"/>
      </w:pPr>
      <w:r w:rsidRPr="009B5E42">
        <w:rPr>
          <w:rFonts w:hint="eastAsia"/>
        </w:rPr>
        <w:t>数据报送场景</w:t>
      </w:r>
    </w:p>
    <w:p w14:paraId="674E9EFB" w14:textId="77777777" w:rsidR="00B66C17" w:rsidRPr="009B5E42" w:rsidRDefault="007B3759">
      <w:pPr>
        <w:ind w:firstLine="560"/>
      </w:pPr>
      <w:r w:rsidRPr="009B5E42">
        <w:rPr>
          <w:rFonts w:hint="eastAsia"/>
        </w:rPr>
        <w:t>在数据报送过程中，涉及首次报送、日常报送和异常报送</w:t>
      </w:r>
      <w:r w:rsidRPr="009B5E42">
        <w:rPr>
          <w:rFonts w:hint="eastAsia"/>
        </w:rPr>
        <w:t>3</w:t>
      </w:r>
      <w:r w:rsidRPr="009B5E42">
        <w:rPr>
          <w:rFonts w:hint="eastAsia"/>
        </w:rPr>
        <w:t>类报送场景。</w:t>
      </w:r>
    </w:p>
    <w:p w14:paraId="4E35DEBF" w14:textId="77777777" w:rsidR="00B66C17" w:rsidRPr="009B5E42" w:rsidRDefault="007B3759">
      <w:pPr>
        <w:pStyle w:val="2"/>
      </w:pPr>
      <w:r w:rsidRPr="009B5E42">
        <w:rPr>
          <w:rFonts w:hint="eastAsia"/>
        </w:rPr>
        <w:t>首次报送</w:t>
      </w:r>
    </w:p>
    <w:p w14:paraId="03AF1DE2" w14:textId="77777777" w:rsidR="00B66C17" w:rsidRPr="009B5E42" w:rsidRDefault="007B3759">
      <w:pPr>
        <w:ind w:firstLine="560"/>
      </w:pPr>
      <w:r w:rsidRPr="009B5E42">
        <w:rPr>
          <w:rFonts w:hint="eastAsia"/>
        </w:rPr>
        <w:t>首次报送是指数据源单位按照本规范规定，向中央监管信息平台第一次报送数据的场景。</w:t>
      </w:r>
    </w:p>
    <w:p w14:paraId="701A0811" w14:textId="4D2A9633" w:rsidR="00B66C17" w:rsidRPr="009B5E42" w:rsidRDefault="007B3759">
      <w:pPr>
        <w:ind w:firstLine="560"/>
      </w:pPr>
      <w:r w:rsidRPr="009B5E42">
        <w:rPr>
          <w:rFonts w:hint="eastAsia"/>
        </w:rPr>
        <w:t>首次报送场景下，数据源单位应按照接口数据模型，生成全量数据文件，在约定</w:t>
      </w:r>
      <w:r w:rsidR="005176DE">
        <w:rPr>
          <w:rFonts w:hint="eastAsia"/>
        </w:rPr>
        <w:t>报送</w:t>
      </w:r>
      <w:r w:rsidRPr="009B5E42">
        <w:rPr>
          <w:rFonts w:hint="eastAsia"/>
        </w:rPr>
        <w:t>日期的</w:t>
      </w:r>
      <w:r w:rsidRPr="005176DE">
        <w:rPr>
          <w:rFonts w:hint="eastAsia"/>
        </w:rPr>
        <w:t>1</w:t>
      </w:r>
      <w:r w:rsidRPr="005176DE">
        <w:t>4</w:t>
      </w:r>
      <w:r w:rsidRPr="00FC6221">
        <w:rPr>
          <w:rFonts w:hint="eastAsia"/>
        </w:rPr>
        <w:t>:0</w:t>
      </w:r>
      <w:r w:rsidRPr="00FC6221">
        <w:t>0</w:t>
      </w:r>
      <w:r w:rsidRPr="00FC6221">
        <w:rPr>
          <w:rFonts w:hint="eastAsia"/>
        </w:rPr>
        <w:t>前</w:t>
      </w:r>
      <w:r w:rsidRPr="009B5E42">
        <w:rPr>
          <w:rFonts w:hint="eastAsia"/>
        </w:rPr>
        <w:t>报送至中央监管信息平台，首次</w:t>
      </w:r>
      <w:r w:rsidRPr="009B5E42">
        <w:rPr>
          <w:rFonts w:hint="eastAsia"/>
        </w:rPr>
        <w:lastRenderedPageBreak/>
        <w:t>报送具体时间另行约定。</w:t>
      </w:r>
    </w:p>
    <w:p w14:paraId="31B47162" w14:textId="77777777" w:rsidR="00B66C17" w:rsidRPr="009B5E42" w:rsidRDefault="007B3759">
      <w:pPr>
        <w:pStyle w:val="2"/>
      </w:pPr>
      <w:r w:rsidRPr="009B5E42">
        <w:rPr>
          <w:rFonts w:hint="eastAsia"/>
        </w:rPr>
        <w:t>日常报送</w:t>
      </w:r>
    </w:p>
    <w:p w14:paraId="726E8428" w14:textId="77777777" w:rsidR="00B66C17" w:rsidRPr="009B5E42" w:rsidRDefault="007B3759">
      <w:pPr>
        <w:ind w:firstLine="560"/>
      </w:pPr>
      <w:r w:rsidRPr="009B5E42">
        <w:rPr>
          <w:rFonts w:hint="eastAsia"/>
        </w:rPr>
        <w:t>日常报送是指数据源单位按照本规范规定，在向中央监管信息平台完成首次报送后，进行日常周期性数据报送的场景。</w:t>
      </w:r>
    </w:p>
    <w:p w14:paraId="14D0DE48" w14:textId="278D5CF8" w:rsidR="00B66C17" w:rsidRPr="009B5E42" w:rsidRDefault="007B3759">
      <w:pPr>
        <w:ind w:firstLine="560"/>
      </w:pPr>
      <w:r w:rsidRPr="009B5E42">
        <w:rPr>
          <w:rFonts w:hint="eastAsia"/>
        </w:rPr>
        <w:t>日常报送场景下，数据源单位应按照接口数据模型，</w:t>
      </w:r>
      <w:r w:rsidRPr="00D94480">
        <w:rPr>
          <w:rFonts w:hint="eastAsia"/>
        </w:rPr>
        <w:t>以上</w:t>
      </w:r>
      <w:proofErr w:type="gramStart"/>
      <w:r w:rsidRPr="00D94480">
        <w:rPr>
          <w:rFonts w:hint="eastAsia"/>
        </w:rPr>
        <w:t>个</w:t>
      </w:r>
      <w:proofErr w:type="gramEnd"/>
      <w:r w:rsidRPr="00D94480">
        <w:rPr>
          <w:rFonts w:hint="eastAsia"/>
        </w:rPr>
        <w:t>数据报送日的数据为基准，生成该报送日的增量数据文件，在约定</w:t>
      </w:r>
      <w:r w:rsidR="00E87431">
        <w:t>报送</w:t>
      </w:r>
      <w:r w:rsidR="00C120AD">
        <w:rPr>
          <w:rFonts w:hint="eastAsia"/>
        </w:rPr>
        <w:t>日</w:t>
      </w:r>
      <w:r w:rsidR="007769D7" w:rsidRPr="00D94480">
        <w:t>7</w:t>
      </w:r>
      <w:r w:rsidRPr="00D94480">
        <w:rPr>
          <w:rFonts w:hint="eastAsia"/>
        </w:rPr>
        <w:t>:0</w:t>
      </w:r>
      <w:r w:rsidRPr="00D94480">
        <w:t>0</w:t>
      </w:r>
      <w:r w:rsidRPr="00D94480">
        <w:rPr>
          <w:rFonts w:hint="eastAsia"/>
        </w:rPr>
        <w:t>前</w:t>
      </w:r>
      <w:r w:rsidRPr="009B5E42">
        <w:rPr>
          <w:rFonts w:hint="eastAsia"/>
        </w:rPr>
        <w:t>报送至中央监管信息平台</w:t>
      </w:r>
      <w:r w:rsidR="00C120AD">
        <w:rPr>
          <w:rFonts w:hint="eastAsia"/>
        </w:rPr>
        <w:t>，若遇节假日，报送日顺延至</w:t>
      </w:r>
      <w:r w:rsidR="00917559">
        <w:rPr>
          <w:rFonts w:hint="eastAsia"/>
        </w:rPr>
        <w:t>其后的</w:t>
      </w:r>
      <w:r w:rsidR="00C120AD">
        <w:rPr>
          <w:rFonts w:hint="eastAsia"/>
        </w:rPr>
        <w:t>第一个交易日</w:t>
      </w:r>
      <w:r w:rsidRPr="009B5E42">
        <w:rPr>
          <w:rFonts w:hint="eastAsia"/>
        </w:rPr>
        <w:t>。如</w:t>
      </w:r>
      <w:proofErr w:type="gramStart"/>
      <w:r w:rsidRPr="009B5E42">
        <w:rPr>
          <w:rFonts w:hint="eastAsia"/>
        </w:rPr>
        <w:t>某数据</w:t>
      </w:r>
      <w:proofErr w:type="gramEnd"/>
      <w:r w:rsidRPr="009B5E42">
        <w:rPr>
          <w:rFonts w:hint="eastAsia"/>
        </w:rPr>
        <w:t>日期未产生新的增量数据，仍需将空文件报送至中央监管信息平台。</w:t>
      </w:r>
    </w:p>
    <w:p w14:paraId="2BEC2B6D" w14:textId="77777777" w:rsidR="00B66C17" w:rsidRPr="009B5E42" w:rsidRDefault="007B3759">
      <w:pPr>
        <w:pStyle w:val="2"/>
      </w:pPr>
      <w:r w:rsidRPr="009B5E42">
        <w:rPr>
          <w:rFonts w:hint="eastAsia"/>
        </w:rPr>
        <w:t>异常情况报送</w:t>
      </w:r>
    </w:p>
    <w:p w14:paraId="1E4AC213" w14:textId="77777777" w:rsidR="00B66C17" w:rsidRPr="009B5E42" w:rsidRDefault="007B3759">
      <w:pPr>
        <w:ind w:firstLine="560"/>
      </w:pPr>
      <w:r w:rsidRPr="009B5E42">
        <w:rPr>
          <w:rFonts w:hint="eastAsia"/>
        </w:rPr>
        <w:t>异常情况报送是指数据源单位未能按照本接口规范的规定，将数据正常报送至中央监管信息平台的场景。</w:t>
      </w:r>
    </w:p>
    <w:p w14:paraId="350425B3" w14:textId="77777777" w:rsidR="00B66C17" w:rsidRPr="009B5E42" w:rsidRDefault="007B3759">
      <w:pPr>
        <w:pStyle w:val="3"/>
      </w:pPr>
      <w:r w:rsidRPr="009B5E42">
        <w:rPr>
          <w:rFonts w:hint="eastAsia"/>
        </w:rPr>
        <w:t>数据重报</w:t>
      </w:r>
    </w:p>
    <w:p w14:paraId="7B2712D9" w14:textId="77777777" w:rsidR="00B66C17" w:rsidRPr="009B5E42" w:rsidRDefault="007B3759">
      <w:pPr>
        <w:ind w:firstLine="560"/>
      </w:pPr>
      <w:r w:rsidRPr="009B5E42">
        <w:rPr>
          <w:rFonts w:hint="eastAsia"/>
        </w:rPr>
        <w:t>当数据源单位报送至中央监管信息平台的数据接口文件未满足相应的数据质量约束条件时，需进行数据重报。数据重报时，数据源单位应产生新的数据接口文件，新的数据接口文件版本号应为上一次报送数据文件的版本号加</w:t>
      </w:r>
      <w:r w:rsidRPr="009B5E42">
        <w:rPr>
          <w:rFonts w:hint="eastAsia"/>
        </w:rPr>
        <w:t>1</w:t>
      </w:r>
      <w:r w:rsidRPr="009B5E42">
        <w:rPr>
          <w:rFonts w:hint="eastAsia"/>
        </w:rPr>
        <w:t>。</w:t>
      </w:r>
    </w:p>
    <w:p w14:paraId="250B1255" w14:textId="77777777" w:rsidR="00B66C17" w:rsidRPr="009B5E42" w:rsidRDefault="007B3759">
      <w:pPr>
        <w:pStyle w:val="3"/>
      </w:pPr>
      <w:r w:rsidRPr="009B5E42">
        <w:rPr>
          <w:rFonts w:hint="eastAsia"/>
        </w:rPr>
        <w:t>数据补报</w:t>
      </w:r>
    </w:p>
    <w:p w14:paraId="34CB1854" w14:textId="77777777" w:rsidR="00B66C17" w:rsidRPr="009B5E42" w:rsidRDefault="007B3759">
      <w:pPr>
        <w:ind w:firstLine="560"/>
      </w:pPr>
      <w:r w:rsidRPr="009B5E42">
        <w:rPr>
          <w:rFonts w:hint="eastAsia"/>
        </w:rPr>
        <w:t>当数据源</w:t>
      </w:r>
      <w:r w:rsidR="00E16C7D" w:rsidRPr="009B5E42">
        <w:rPr>
          <w:rFonts w:hint="eastAsia"/>
        </w:rPr>
        <w:t>单位</w:t>
      </w:r>
      <w:r w:rsidRPr="009B5E42">
        <w:rPr>
          <w:rFonts w:hint="eastAsia"/>
        </w:rPr>
        <w:t>未能按照本接口规范约定，在日常报送过程中按照正常的数据报送时点要求进行数据报送，需进行数据补报。</w:t>
      </w:r>
    </w:p>
    <w:p w14:paraId="6E7112FF" w14:textId="77777777" w:rsidR="00B66C17" w:rsidRPr="009B5E42" w:rsidRDefault="007B3759">
      <w:pPr>
        <w:ind w:firstLine="560"/>
      </w:pPr>
      <w:r w:rsidRPr="009B5E42">
        <w:rPr>
          <w:rFonts w:hint="eastAsia"/>
        </w:rPr>
        <w:lastRenderedPageBreak/>
        <w:t>如</w:t>
      </w:r>
      <w:r w:rsidRPr="009B5E42">
        <w:rPr>
          <w:rFonts w:hint="eastAsia"/>
        </w:rPr>
        <w:t>T</w:t>
      </w:r>
      <w:proofErr w:type="gramStart"/>
      <w:r w:rsidRPr="009B5E42">
        <w:rPr>
          <w:rFonts w:hint="eastAsia"/>
        </w:rPr>
        <w:t>日数据</w:t>
      </w:r>
      <w:proofErr w:type="gramEnd"/>
      <w:r w:rsidRPr="009B5E42">
        <w:rPr>
          <w:rFonts w:hint="eastAsia"/>
        </w:rPr>
        <w:t>未能按时报送，</w:t>
      </w:r>
      <w:r w:rsidRPr="009B5E42">
        <w:rPr>
          <w:rFonts w:hint="eastAsia"/>
        </w:rPr>
        <w:t>T</w:t>
      </w:r>
      <w:r w:rsidRPr="009B5E42">
        <w:t>+N</w:t>
      </w:r>
      <w:r w:rsidRPr="009B5E42">
        <w:rPr>
          <w:rFonts w:hint="eastAsia"/>
        </w:rPr>
        <w:t>日开始可恢复正常报送，则在报送</w:t>
      </w:r>
      <w:r w:rsidRPr="009B5E42">
        <w:rPr>
          <w:rFonts w:hint="eastAsia"/>
        </w:rPr>
        <w:t>T</w:t>
      </w:r>
      <w:r w:rsidRPr="009B5E42">
        <w:t>+N</w:t>
      </w:r>
      <w:r w:rsidRPr="009B5E42">
        <w:rPr>
          <w:rFonts w:hint="eastAsia"/>
        </w:rPr>
        <w:t>日的数据时，需补报</w:t>
      </w:r>
      <w:r w:rsidRPr="009B5E42">
        <w:rPr>
          <w:rFonts w:hint="eastAsia"/>
        </w:rPr>
        <w:t>T</w:t>
      </w:r>
      <w:r w:rsidRPr="009B5E42">
        <w:rPr>
          <w:rFonts w:hint="eastAsia"/>
        </w:rPr>
        <w:t>至</w:t>
      </w:r>
      <w:r w:rsidRPr="009B5E42">
        <w:rPr>
          <w:rFonts w:hint="eastAsia"/>
        </w:rPr>
        <w:t>T</w:t>
      </w:r>
      <w:r w:rsidRPr="009B5E42">
        <w:t>+N</w:t>
      </w:r>
      <w:r w:rsidRPr="009B5E42">
        <w:rPr>
          <w:rFonts w:hint="eastAsia"/>
        </w:rPr>
        <w:t>-</w:t>
      </w:r>
      <w:r w:rsidRPr="009B5E42">
        <w:t>1</w:t>
      </w:r>
      <w:r w:rsidRPr="009B5E42">
        <w:rPr>
          <w:rFonts w:hint="eastAsia"/>
        </w:rPr>
        <w:t>日的数据至中央监管信息平台。</w:t>
      </w:r>
    </w:p>
    <w:p w14:paraId="02F2C198" w14:textId="77777777" w:rsidR="00B66C17" w:rsidRPr="009B5E42" w:rsidRDefault="007B3759">
      <w:pPr>
        <w:pStyle w:val="1"/>
      </w:pPr>
      <w:r w:rsidRPr="009B5E42">
        <w:rPr>
          <w:rFonts w:hint="eastAsia"/>
        </w:rPr>
        <w:t>接口数据模型</w:t>
      </w:r>
    </w:p>
    <w:p w14:paraId="35F9888F" w14:textId="77777777" w:rsidR="00B66C17" w:rsidRPr="009B5E42" w:rsidRDefault="007B3759">
      <w:pPr>
        <w:pStyle w:val="2"/>
      </w:pPr>
      <w:r w:rsidRPr="009B5E42">
        <w:t>接口列表</w:t>
      </w:r>
    </w:p>
    <w:tbl>
      <w:tblPr>
        <w:tblW w:w="9610"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557"/>
        <w:gridCol w:w="2552"/>
        <w:gridCol w:w="830"/>
        <w:gridCol w:w="993"/>
        <w:gridCol w:w="1295"/>
        <w:gridCol w:w="709"/>
        <w:gridCol w:w="1559"/>
        <w:gridCol w:w="1115"/>
      </w:tblGrid>
      <w:tr w:rsidR="0034146A" w:rsidRPr="009B5E42" w14:paraId="2B81716B" w14:textId="77777777" w:rsidTr="00A2281F">
        <w:trPr>
          <w:trHeight w:val="615"/>
          <w:jc w:val="center"/>
        </w:trPr>
        <w:tc>
          <w:tcPr>
            <w:tcW w:w="6227" w:type="dxa"/>
            <w:gridSpan w:val="5"/>
            <w:shd w:val="clear" w:color="auto" w:fill="auto"/>
            <w:vAlign w:val="center"/>
          </w:tcPr>
          <w:p w14:paraId="40F8B376" w14:textId="77777777" w:rsidR="0034146A" w:rsidRPr="009B5E42" w:rsidRDefault="0034146A">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数据文件</w:t>
            </w:r>
          </w:p>
        </w:tc>
        <w:tc>
          <w:tcPr>
            <w:tcW w:w="3383" w:type="dxa"/>
            <w:gridSpan w:val="3"/>
            <w:shd w:val="clear" w:color="auto" w:fill="auto"/>
            <w:vAlign w:val="center"/>
          </w:tcPr>
          <w:p w14:paraId="46AF1FB0" w14:textId="77777777" w:rsidR="009F789E" w:rsidRDefault="0034146A">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日常报送</w:t>
            </w:r>
          </w:p>
          <w:p w14:paraId="20099AB9" w14:textId="4994A8B0" w:rsidR="0034146A" w:rsidRPr="009B5E42" w:rsidRDefault="009F789E" w:rsidP="009F789E">
            <w:pPr>
              <w:widowControl/>
              <w:spacing w:line="240" w:lineRule="auto"/>
              <w:ind w:firstLineChars="0" w:firstLine="0"/>
              <w:jc w:val="center"/>
              <w:rPr>
                <w:rFonts w:ascii="Times New Roman" w:hAnsi="Times New Roman"/>
                <w:b/>
                <w:bCs/>
                <w:color w:val="000000"/>
                <w:kern w:val="0"/>
                <w:sz w:val="24"/>
                <w:szCs w:val="24"/>
              </w:rPr>
            </w:pPr>
            <w:r>
              <w:rPr>
                <w:rFonts w:ascii="Times New Roman" w:hAnsi="Times New Roman" w:hint="eastAsia"/>
                <w:b/>
                <w:bCs/>
                <w:color w:val="000000"/>
                <w:kern w:val="0"/>
                <w:sz w:val="24"/>
                <w:szCs w:val="24"/>
              </w:rPr>
              <w:t>（如遇节假日，顺延至交易日）</w:t>
            </w:r>
          </w:p>
        </w:tc>
      </w:tr>
      <w:tr w:rsidR="00B66C17" w:rsidRPr="009B5E42" w14:paraId="4CEC26FA" w14:textId="77777777" w:rsidTr="00A2281F">
        <w:trPr>
          <w:trHeight w:val="615"/>
          <w:jc w:val="center"/>
        </w:trPr>
        <w:tc>
          <w:tcPr>
            <w:tcW w:w="557" w:type="dxa"/>
            <w:shd w:val="clear" w:color="auto" w:fill="auto"/>
            <w:vAlign w:val="center"/>
          </w:tcPr>
          <w:p w14:paraId="1FE8D0EB" w14:textId="77777777"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序号</w:t>
            </w:r>
          </w:p>
        </w:tc>
        <w:tc>
          <w:tcPr>
            <w:tcW w:w="2552" w:type="dxa"/>
            <w:shd w:val="clear" w:color="auto" w:fill="auto"/>
            <w:vAlign w:val="center"/>
          </w:tcPr>
          <w:p w14:paraId="41A37FF1" w14:textId="77777777"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数据接口名称</w:t>
            </w:r>
          </w:p>
        </w:tc>
        <w:tc>
          <w:tcPr>
            <w:tcW w:w="830" w:type="dxa"/>
            <w:shd w:val="clear" w:color="auto" w:fill="auto"/>
            <w:vAlign w:val="center"/>
          </w:tcPr>
          <w:p w14:paraId="38701FB6" w14:textId="77777777"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接口编号</w:t>
            </w:r>
          </w:p>
        </w:tc>
        <w:tc>
          <w:tcPr>
            <w:tcW w:w="993" w:type="dxa"/>
            <w:shd w:val="clear" w:color="auto" w:fill="auto"/>
            <w:vAlign w:val="center"/>
          </w:tcPr>
          <w:p w14:paraId="407D56D1" w14:textId="77777777"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结构化标志</w:t>
            </w:r>
          </w:p>
        </w:tc>
        <w:tc>
          <w:tcPr>
            <w:tcW w:w="1295" w:type="dxa"/>
            <w:shd w:val="clear" w:color="auto" w:fill="auto"/>
            <w:vAlign w:val="center"/>
          </w:tcPr>
          <w:p w14:paraId="237877A1" w14:textId="77777777"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传输文件格式</w:t>
            </w:r>
          </w:p>
        </w:tc>
        <w:tc>
          <w:tcPr>
            <w:tcW w:w="709" w:type="dxa"/>
            <w:shd w:val="clear" w:color="auto" w:fill="auto"/>
            <w:vAlign w:val="center"/>
          </w:tcPr>
          <w:p w14:paraId="5F921DF3" w14:textId="77777777"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传输频度</w:t>
            </w:r>
          </w:p>
        </w:tc>
        <w:tc>
          <w:tcPr>
            <w:tcW w:w="1559" w:type="dxa"/>
            <w:shd w:val="clear" w:color="auto" w:fill="auto"/>
            <w:vAlign w:val="center"/>
          </w:tcPr>
          <w:p w14:paraId="0393D18B" w14:textId="77777777"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传输时间</w:t>
            </w:r>
          </w:p>
        </w:tc>
        <w:tc>
          <w:tcPr>
            <w:tcW w:w="1115" w:type="dxa"/>
            <w:shd w:val="clear" w:color="auto" w:fill="auto"/>
            <w:vAlign w:val="center"/>
          </w:tcPr>
          <w:p w14:paraId="58DA61F0" w14:textId="77777777"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增全量标志</w:t>
            </w:r>
          </w:p>
        </w:tc>
      </w:tr>
      <w:tr w:rsidR="00B66C17" w:rsidRPr="009B5E42" w14:paraId="2AC0EA5F" w14:textId="77777777" w:rsidTr="00A2281F">
        <w:trPr>
          <w:trHeight w:val="645"/>
          <w:jc w:val="center"/>
        </w:trPr>
        <w:tc>
          <w:tcPr>
            <w:tcW w:w="557" w:type="dxa"/>
            <w:shd w:val="clear" w:color="auto" w:fill="auto"/>
            <w:vAlign w:val="center"/>
          </w:tcPr>
          <w:p w14:paraId="1AA02927" w14:textId="77777777" w:rsidR="00B66C17" w:rsidRPr="009B5E42" w:rsidRDefault="007B3759" w:rsidP="000B0DED">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1</w:t>
            </w:r>
          </w:p>
        </w:tc>
        <w:tc>
          <w:tcPr>
            <w:tcW w:w="2552" w:type="dxa"/>
            <w:shd w:val="clear" w:color="auto" w:fill="auto"/>
            <w:vAlign w:val="center"/>
          </w:tcPr>
          <w:p w14:paraId="0D5778F7" w14:textId="77777777" w:rsidR="00B66C17" w:rsidRPr="009B5E42" w:rsidRDefault="007B3759">
            <w:pPr>
              <w:widowControl/>
              <w:spacing w:line="240" w:lineRule="auto"/>
              <w:ind w:firstLineChars="0" w:firstLine="0"/>
              <w:jc w:val="both"/>
              <w:rPr>
                <w:rFonts w:ascii="Times New Roman" w:hAnsi="Times New Roman"/>
                <w:color w:val="000000"/>
                <w:kern w:val="0"/>
                <w:sz w:val="24"/>
                <w:szCs w:val="24"/>
              </w:rPr>
            </w:pPr>
            <w:r w:rsidRPr="009B5E42">
              <w:rPr>
                <w:rFonts w:ascii="Times New Roman" w:hAnsi="Times New Roman"/>
                <w:color w:val="000000"/>
                <w:kern w:val="0"/>
                <w:sz w:val="24"/>
                <w:szCs w:val="24"/>
              </w:rPr>
              <w:t>公司债券基本信息</w:t>
            </w:r>
          </w:p>
        </w:tc>
        <w:tc>
          <w:tcPr>
            <w:tcW w:w="830" w:type="dxa"/>
            <w:shd w:val="clear" w:color="auto" w:fill="auto"/>
            <w:vAlign w:val="center"/>
          </w:tcPr>
          <w:p w14:paraId="6FC84D41" w14:textId="405DF41C" w:rsidR="00B66C17" w:rsidRPr="009B5E42" w:rsidRDefault="007B3759" w:rsidP="00770C3D">
            <w:pPr>
              <w:ind w:firstLineChars="0" w:firstLine="0"/>
              <w:jc w:val="center"/>
              <w:rPr>
                <w:rFonts w:ascii="Times New Roman" w:hAnsi="Times New Roman"/>
                <w:sz w:val="24"/>
              </w:rPr>
            </w:pPr>
            <w:del w:id="26" w:author="DEEP" w:date="2019-10-29T18:44:00Z">
              <w:r w:rsidRPr="009B5E42" w:rsidDel="00770C3D">
                <w:rPr>
                  <w:rFonts w:ascii="Times New Roman" w:hAnsi="Times New Roman"/>
                  <w:sz w:val="24"/>
                </w:rPr>
                <w:delText>J0</w:delText>
              </w:r>
              <w:r w:rsidR="004E70CE" w:rsidDel="00770C3D">
                <w:rPr>
                  <w:rFonts w:ascii="Times New Roman" w:hAnsi="Times New Roman"/>
                  <w:sz w:val="24"/>
                </w:rPr>
                <w:delText>0</w:delText>
              </w:r>
              <w:r w:rsidRPr="009B5E42" w:rsidDel="00770C3D">
                <w:rPr>
                  <w:rFonts w:ascii="Times New Roman" w:hAnsi="Times New Roman"/>
                  <w:sz w:val="24"/>
                </w:rPr>
                <w:delText>01</w:delText>
              </w:r>
            </w:del>
            <w:ins w:id="27" w:author="DEEP" w:date="2019-10-29T18:44:00Z">
              <w:r w:rsidR="00770C3D" w:rsidRPr="009B5E42">
                <w:rPr>
                  <w:rFonts w:ascii="Times New Roman" w:hAnsi="Times New Roman"/>
                  <w:sz w:val="24"/>
                </w:rPr>
                <w:t>J</w:t>
              </w:r>
              <w:r w:rsidR="00770C3D">
                <w:rPr>
                  <w:rFonts w:ascii="Times New Roman" w:hAnsi="Times New Roman"/>
                  <w:sz w:val="24"/>
                </w:rPr>
                <w:t>8</w:t>
              </w:r>
              <w:r w:rsidR="00770C3D">
                <w:rPr>
                  <w:rFonts w:ascii="Times New Roman" w:hAnsi="Times New Roman"/>
                  <w:sz w:val="24"/>
                </w:rPr>
                <w:t>0</w:t>
              </w:r>
              <w:r w:rsidR="00770C3D" w:rsidRPr="009B5E42">
                <w:rPr>
                  <w:rFonts w:ascii="Times New Roman" w:hAnsi="Times New Roman"/>
                  <w:sz w:val="24"/>
                </w:rPr>
                <w:t>01</w:t>
              </w:r>
            </w:ins>
          </w:p>
        </w:tc>
        <w:tc>
          <w:tcPr>
            <w:tcW w:w="993" w:type="dxa"/>
            <w:shd w:val="clear" w:color="auto" w:fill="auto"/>
            <w:vAlign w:val="center"/>
          </w:tcPr>
          <w:p w14:paraId="7248B949"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结构化</w:t>
            </w:r>
          </w:p>
        </w:tc>
        <w:tc>
          <w:tcPr>
            <w:tcW w:w="1295" w:type="dxa"/>
            <w:shd w:val="clear" w:color="auto" w:fill="auto"/>
            <w:vAlign w:val="center"/>
          </w:tcPr>
          <w:p w14:paraId="6AF91D54" w14:textId="7C5C7103" w:rsidR="00B66C17" w:rsidRPr="009B5E42" w:rsidRDefault="00CD7BA8">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color w:val="000000"/>
                <w:kern w:val="0"/>
                <w:sz w:val="24"/>
                <w:szCs w:val="24"/>
              </w:rPr>
              <w:t>TXT</w:t>
            </w:r>
          </w:p>
        </w:tc>
        <w:tc>
          <w:tcPr>
            <w:tcW w:w="709" w:type="dxa"/>
            <w:shd w:val="clear" w:color="auto" w:fill="auto"/>
            <w:vAlign w:val="center"/>
          </w:tcPr>
          <w:p w14:paraId="71E70A70" w14:textId="136B59D9" w:rsidR="00B66C17" w:rsidRPr="009B5E42" w:rsidRDefault="00DC1538">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hint="eastAsia"/>
                <w:color w:val="000000"/>
                <w:kern w:val="0"/>
                <w:sz w:val="24"/>
                <w:szCs w:val="24"/>
              </w:rPr>
              <w:t>周</w:t>
            </w:r>
          </w:p>
        </w:tc>
        <w:tc>
          <w:tcPr>
            <w:tcW w:w="1559" w:type="dxa"/>
            <w:shd w:val="clear" w:color="auto" w:fill="auto"/>
            <w:vAlign w:val="center"/>
          </w:tcPr>
          <w:p w14:paraId="47884C52" w14:textId="04EE81E0" w:rsidR="00B66C17" w:rsidRPr="009B5E42" w:rsidRDefault="00F340D3" w:rsidP="00B6232B">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hint="eastAsia"/>
                <w:color w:val="000000"/>
                <w:kern w:val="0"/>
                <w:sz w:val="24"/>
                <w:szCs w:val="24"/>
              </w:rPr>
              <w:t>每周一</w:t>
            </w:r>
            <w:r w:rsidR="00935070" w:rsidRPr="00F340D3">
              <w:rPr>
                <w:rFonts w:ascii="Times New Roman" w:hAnsi="Times New Roman"/>
                <w:color w:val="000000"/>
                <w:kern w:val="0"/>
                <w:sz w:val="24"/>
                <w:szCs w:val="24"/>
              </w:rPr>
              <w:t>7</w:t>
            </w:r>
            <w:r w:rsidR="007B3759" w:rsidRPr="00F340D3">
              <w:rPr>
                <w:rFonts w:ascii="Times New Roman" w:hAnsi="Times New Roman"/>
                <w:color w:val="000000"/>
                <w:kern w:val="0"/>
                <w:sz w:val="24"/>
                <w:szCs w:val="24"/>
              </w:rPr>
              <w:t>:00</w:t>
            </w:r>
            <w:r>
              <w:rPr>
                <w:rFonts w:ascii="Times New Roman" w:hAnsi="Times New Roman"/>
                <w:color w:val="000000"/>
                <w:kern w:val="0"/>
                <w:sz w:val="24"/>
                <w:szCs w:val="24"/>
              </w:rPr>
              <w:t>前传输上周数据</w:t>
            </w:r>
          </w:p>
        </w:tc>
        <w:tc>
          <w:tcPr>
            <w:tcW w:w="1115" w:type="dxa"/>
            <w:shd w:val="clear" w:color="auto" w:fill="auto"/>
            <w:vAlign w:val="center"/>
          </w:tcPr>
          <w:p w14:paraId="52E4B357" w14:textId="77777777" w:rsidR="00B66C17" w:rsidRPr="009B5E42" w:rsidRDefault="00157E10">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全</w:t>
            </w:r>
            <w:r w:rsidR="007B3759" w:rsidRPr="009B5E42">
              <w:rPr>
                <w:rFonts w:ascii="Times New Roman" w:hAnsi="Times New Roman"/>
                <w:color w:val="000000"/>
                <w:kern w:val="0"/>
                <w:sz w:val="24"/>
                <w:szCs w:val="24"/>
              </w:rPr>
              <w:t>量</w:t>
            </w:r>
          </w:p>
        </w:tc>
      </w:tr>
      <w:tr w:rsidR="00F340D3" w:rsidRPr="009B5E42" w14:paraId="4D50609A" w14:textId="77777777" w:rsidTr="00A2281F">
        <w:trPr>
          <w:trHeight w:val="870"/>
          <w:jc w:val="center"/>
        </w:trPr>
        <w:tc>
          <w:tcPr>
            <w:tcW w:w="557" w:type="dxa"/>
            <w:shd w:val="clear" w:color="auto" w:fill="auto"/>
            <w:vAlign w:val="center"/>
          </w:tcPr>
          <w:p w14:paraId="45EC0937" w14:textId="77777777"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2</w:t>
            </w:r>
          </w:p>
        </w:tc>
        <w:tc>
          <w:tcPr>
            <w:tcW w:w="2552" w:type="dxa"/>
            <w:shd w:val="clear" w:color="000000" w:fill="FFFFFF"/>
            <w:vAlign w:val="center"/>
          </w:tcPr>
          <w:p w14:paraId="0B2A607F" w14:textId="77777777" w:rsidR="00F340D3" w:rsidRPr="009B5E42" w:rsidRDefault="00F340D3" w:rsidP="00F340D3">
            <w:pPr>
              <w:widowControl/>
              <w:spacing w:line="240" w:lineRule="auto"/>
              <w:ind w:firstLineChars="0" w:firstLine="0"/>
              <w:jc w:val="both"/>
              <w:rPr>
                <w:rFonts w:ascii="Times New Roman" w:hAnsi="Times New Roman"/>
                <w:color w:val="000000"/>
                <w:kern w:val="0"/>
                <w:sz w:val="24"/>
                <w:szCs w:val="24"/>
              </w:rPr>
            </w:pPr>
            <w:r w:rsidRPr="009B5E42">
              <w:rPr>
                <w:rFonts w:ascii="Times New Roman" w:hAnsi="Times New Roman" w:hint="eastAsia"/>
                <w:color w:val="000000"/>
                <w:kern w:val="0"/>
                <w:sz w:val="24"/>
                <w:szCs w:val="24"/>
              </w:rPr>
              <w:t>企业</w:t>
            </w:r>
            <w:r w:rsidRPr="009B5E42">
              <w:rPr>
                <w:rFonts w:ascii="Times New Roman" w:hAnsi="Times New Roman"/>
                <w:color w:val="000000"/>
                <w:kern w:val="0"/>
                <w:sz w:val="24"/>
                <w:szCs w:val="24"/>
              </w:rPr>
              <w:t>资产支持证券基本信息</w:t>
            </w:r>
          </w:p>
        </w:tc>
        <w:tc>
          <w:tcPr>
            <w:tcW w:w="830" w:type="dxa"/>
            <w:shd w:val="clear" w:color="auto" w:fill="auto"/>
            <w:vAlign w:val="center"/>
          </w:tcPr>
          <w:p w14:paraId="73C48F9F" w14:textId="32B098F1" w:rsidR="00F340D3" w:rsidRPr="009B5E42" w:rsidRDefault="00F340D3" w:rsidP="00770C3D">
            <w:pPr>
              <w:ind w:firstLineChars="0" w:firstLine="0"/>
              <w:jc w:val="center"/>
              <w:rPr>
                <w:rFonts w:ascii="Times New Roman" w:hAnsi="Times New Roman"/>
                <w:sz w:val="24"/>
              </w:rPr>
            </w:pPr>
            <w:del w:id="28" w:author="DEEP" w:date="2019-10-29T18:44:00Z">
              <w:r w:rsidRPr="009B5E42" w:rsidDel="00770C3D">
                <w:rPr>
                  <w:rFonts w:ascii="Times New Roman" w:hAnsi="Times New Roman"/>
                  <w:sz w:val="24"/>
                </w:rPr>
                <w:delText>J0</w:delText>
              </w:r>
              <w:r w:rsidR="004E70CE" w:rsidDel="00770C3D">
                <w:rPr>
                  <w:rFonts w:ascii="Times New Roman" w:hAnsi="Times New Roman"/>
                  <w:sz w:val="24"/>
                </w:rPr>
                <w:delText>0</w:delText>
              </w:r>
              <w:r w:rsidRPr="009B5E42" w:rsidDel="00770C3D">
                <w:rPr>
                  <w:rFonts w:ascii="Times New Roman" w:hAnsi="Times New Roman"/>
                  <w:sz w:val="24"/>
                </w:rPr>
                <w:delText>02</w:delText>
              </w:r>
            </w:del>
            <w:ins w:id="29" w:author="DEEP" w:date="2019-10-29T18:44:00Z">
              <w:r w:rsidR="00770C3D" w:rsidRPr="009B5E42">
                <w:rPr>
                  <w:rFonts w:ascii="Times New Roman" w:hAnsi="Times New Roman"/>
                  <w:sz w:val="24"/>
                </w:rPr>
                <w:t>J</w:t>
              </w:r>
              <w:r w:rsidR="00770C3D">
                <w:rPr>
                  <w:rFonts w:ascii="Times New Roman" w:hAnsi="Times New Roman"/>
                  <w:sz w:val="24"/>
                </w:rPr>
                <w:t>8</w:t>
              </w:r>
              <w:r w:rsidR="00770C3D">
                <w:rPr>
                  <w:rFonts w:ascii="Times New Roman" w:hAnsi="Times New Roman"/>
                  <w:sz w:val="24"/>
                </w:rPr>
                <w:t>0</w:t>
              </w:r>
              <w:r w:rsidR="00770C3D" w:rsidRPr="009B5E42">
                <w:rPr>
                  <w:rFonts w:ascii="Times New Roman" w:hAnsi="Times New Roman"/>
                  <w:sz w:val="24"/>
                </w:rPr>
                <w:t>02</w:t>
              </w:r>
            </w:ins>
          </w:p>
        </w:tc>
        <w:tc>
          <w:tcPr>
            <w:tcW w:w="993" w:type="dxa"/>
            <w:shd w:val="clear" w:color="auto" w:fill="auto"/>
            <w:vAlign w:val="center"/>
          </w:tcPr>
          <w:p w14:paraId="56C6BC66" w14:textId="77777777"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结构化</w:t>
            </w:r>
          </w:p>
        </w:tc>
        <w:tc>
          <w:tcPr>
            <w:tcW w:w="1295" w:type="dxa"/>
            <w:shd w:val="clear" w:color="auto" w:fill="auto"/>
            <w:vAlign w:val="center"/>
          </w:tcPr>
          <w:p w14:paraId="213675CA" w14:textId="2136765A"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color w:val="000000"/>
                <w:kern w:val="0"/>
                <w:sz w:val="24"/>
                <w:szCs w:val="24"/>
              </w:rPr>
              <w:t>TXT</w:t>
            </w:r>
          </w:p>
        </w:tc>
        <w:tc>
          <w:tcPr>
            <w:tcW w:w="709" w:type="dxa"/>
            <w:shd w:val="clear" w:color="auto" w:fill="auto"/>
            <w:vAlign w:val="center"/>
          </w:tcPr>
          <w:p w14:paraId="41518CF7" w14:textId="0A239DED"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hint="eastAsia"/>
                <w:color w:val="000000"/>
                <w:kern w:val="0"/>
                <w:sz w:val="24"/>
                <w:szCs w:val="24"/>
              </w:rPr>
              <w:t>周</w:t>
            </w:r>
          </w:p>
        </w:tc>
        <w:tc>
          <w:tcPr>
            <w:tcW w:w="1559" w:type="dxa"/>
            <w:shd w:val="clear" w:color="auto" w:fill="auto"/>
          </w:tcPr>
          <w:p w14:paraId="7099BD9D" w14:textId="377FC5A3"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C17729">
              <w:rPr>
                <w:rFonts w:ascii="Times New Roman" w:hAnsi="Times New Roman" w:hint="eastAsia"/>
                <w:color w:val="000000"/>
                <w:kern w:val="0"/>
                <w:sz w:val="24"/>
                <w:szCs w:val="24"/>
              </w:rPr>
              <w:t>每周一</w:t>
            </w:r>
            <w:r w:rsidRPr="00C17729">
              <w:rPr>
                <w:rFonts w:ascii="Times New Roman" w:hAnsi="Times New Roman"/>
                <w:color w:val="000000"/>
                <w:kern w:val="0"/>
                <w:sz w:val="24"/>
                <w:szCs w:val="24"/>
              </w:rPr>
              <w:t>7:00</w:t>
            </w:r>
            <w:r w:rsidRPr="00C17729">
              <w:rPr>
                <w:rFonts w:ascii="Times New Roman" w:hAnsi="Times New Roman"/>
                <w:color w:val="000000"/>
                <w:kern w:val="0"/>
                <w:sz w:val="24"/>
                <w:szCs w:val="24"/>
              </w:rPr>
              <w:t>前传输上周数据</w:t>
            </w:r>
          </w:p>
        </w:tc>
        <w:tc>
          <w:tcPr>
            <w:tcW w:w="1115" w:type="dxa"/>
            <w:shd w:val="clear" w:color="auto" w:fill="auto"/>
            <w:vAlign w:val="center"/>
          </w:tcPr>
          <w:p w14:paraId="550C20BA" w14:textId="77777777"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全量</w:t>
            </w:r>
          </w:p>
        </w:tc>
      </w:tr>
      <w:tr w:rsidR="00F340D3" w:rsidRPr="009B5E42" w14:paraId="2965941F" w14:textId="77777777" w:rsidTr="00A2281F">
        <w:trPr>
          <w:trHeight w:val="870"/>
          <w:jc w:val="center"/>
        </w:trPr>
        <w:tc>
          <w:tcPr>
            <w:tcW w:w="557" w:type="dxa"/>
            <w:shd w:val="clear" w:color="auto" w:fill="auto"/>
            <w:vAlign w:val="center"/>
          </w:tcPr>
          <w:p w14:paraId="78764565" w14:textId="77627132"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hint="eastAsia"/>
                <w:color w:val="000000"/>
                <w:kern w:val="0"/>
                <w:sz w:val="24"/>
                <w:szCs w:val="24"/>
              </w:rPr>
              <w:t>3</w:t>
            </w:r>
          </w:p>
        </w:tc>
        <w:tc>
          <w:tcPr>
            <w:tcW w:w="2552" w:type="dxa"/>
            <w:shd w:val="clear" w:color="000000" w:fill="FFFFFF"/>
            <w:vAlign w:val="center"/>
          </w:tcPr>
          <w:p w14:paraId="6C513923" w14:textId="77777777" w:rsidR="00F340D3" w:rsidRPr="009B5E42" w:rsidRDefault="00F340D3" w:rsidP="00F340D3">
            <w:pPr>
              <w:widowControl/>
              <w:spacing w:line="240" w:lineRule="auto"/>
              <w:ind w:firstLineChars="0" w:firstLine="0"/>
              <w:jc w:val="both"/>
              <w:rPr>
                <w:rFonts w:ascii="Times New Roman" w:hAnsi="Times New Roman"/>
                <w:color w:val="000000"/>
                <w:kern w:val="0"/>
                <w:sz w:val="24"/>
                <w:szCs w:val="24"/>
              </w:rPr>
            </w:pPr>
            <w:r w:rsidRPr="009B5E42">
              <w:rPr>
                <w:rFonts w:ascii="Times New Roman" w:hAnsi="Times New Roman"/>
                <w:color w:val="000000"/>
                <w:kern w:val="0"/>
                <w:sz w:val="24"/>
                <w:szCs w:val="24"/>
              </w:rPr>
              <w:t>发行人</w:t>
            </w:r>
            <w:r w:rsidRPr="009B5E42">
              <w:rPr>
                <w:rFonts w:ascii="Times New Roman" w:hAnsi="Times New Roman" w:hint="eastAsia"/>
                <w:color w:val="000000"/>
                <w:kern w:val="0"/>
                <w:sz w:val="24"/>
                <w:szCs w:val="24"/>
              </w:rPr>
              <w:t>（</w:t>
            </w:r>
            <w:r w:rsidRPr="009B5E42">
              <w:rPr>
                <w:rFonts w:ascii="Times New Roman" w:hAnsi="Times New Roman"/>
                <w:color w:val="000000"/>
                <w:kern w:val="0"/>
                <w:sz w:val="24"/>
                <w:szCs w:val="24"/>
              </w:rPr>
              <w:t>原始权益人</w:t>
            </w:r>
            <w:r w:rsidRPr="009B5E42">
              <w:rPr>
                <w:rFonts w:ascii="Times New Roman" w:hAnsi="Times New Roman" w:hint="eastAsia"/>
                <w:color w:val="000000"/>
                <w:kern w:val="0"/>
                <w:sz w:val="24"/>
                <w:szCs w:val="24"/>
              </w:rPr>
              <w:t>）基本</w:t>
            </w:r>
            <w:r w:rsidRPr="009B5E42">
              <w:rPr>
                <w:rFonts w:ascii="Times New Roman" w:hAnsi="Times New Roman"/>
                <w:color w:val="000000"/>
                <w:kern w:val="0"/>
                <w:sz w:val="24"/>
                <w:szCs w:val="24"/>
              </w:rPr>
              <w:t>信息</w:t>
            </w:r>
          </w:p>
        </w:tc>
        <w:tc>
          <w:tcPr>
            <w:tcW w:w="830" w:type="dxa"/>
            <w:shd w:val="clear" w:color="000000" w:fill="FFFFFF"/>
            <w:vAlign w:val="center"/>
          </w:tcPr>
          <w:p w14:paraId="0309E0E4" w14:textId="60983F53" w:rsidR="00F340D3" w:rsidRPr="009B5E42" w:rsidRDefault="00F340D3" w:rsidP="00770C3D">
            <w:pPr>
              <w:ind w:firstLineChars="0" w:firstLine="0"/>
              <w:jc w:val="center"/>
              <w:rPr>
                <w:rFonts w:ascii="Times New Roman" w:hAnsi="Times New Roman"/>
                <w:sz w:val="24"/>
              </w:rPr>
            </w:pPr>
            <w:del w:id="30" w:author="DEEP" w:date="2019-10-29T18:44:00Z">
              <w:r w:rsidDel="00770C3D">
                <w:rPr>
                  <w:rFonts w:ascii="Times New Roman" w:hAnsi="Times New Roman" w:hint="eastAsia"/>
                  <w:sz w:val="24"/>
                </w:rPr>
                <w:delText>J</w:delText>
              </w:r>
              <w:r w:rsidDel="00770C3D">
                <w:rPr>
                  <w:rFonts w:ascii="Times New Roman" w:hAnsi="Times New Roman"/>
                  <w:sz w:val="24"/>
                </w:rPr>
                <w:delText>0</w:delText>
              </w:r>
              <w:r w:rsidR="004E70CE" w:rsidDel="00770C3D">
                <w:rPr>
                  <w:rFonts w:ascii="Times New Roman" w:hAnsi="Times New Roman"/>
                  <w:sz w:val="24"/>
                </w:rPr>
                <w:delText>0</w:delText>
              </w:r>
              <w:r w:rsidDel="00770C3D">
                <w:rPr>
                  <w:rFonts w:ascii="Times New Roman" w:hAnsi="Times New Roman"/>
                  <w:sz w:val="24"/>
                </w:rPr>
                <w:delText>0</w:delText>
              </w:r>
              <w:r w:rsidR="007C004E" w:rsidDel="00770C3D">
                <w:rPr>
                  <w:rFonts w:ascii="Times New Roman" w:hAnsi="Times New Roman"/>
                  <w:sz w:val="24"/>
                </w:rPr>
                <w:delText>3</w:delText>
              </w:r>
            </w:del>
            <w:ins w:id="31" w:author="DEEP" w:date="2019-10-29T18:44:00Z">
              <w:r w:rsidR="00770C3D">
                <w:rPr>
                  <w:rFonts w:ascii="Times New Roman" w:hAnsi="Times New Roman" w:hint="eastAsia"/>
                  <w:sz w:val="24"/>
                </w:rPr>
                <w:t>J</w:t>
              </w:r>
              <w:r w:rsidR="00770C3D">
                <w:rPr>
                  <w:rFonts w:ascii="Times New Roman" w:hAnsi="Times New Roman"/>
                  <w:sz w:val="24"/>
                </w:rPr>
                <w:t>8</w:t>
              </w:r>
              <w:r w:rsidR="00770C3D">
                <w:rPr>
                  <w:rFonts w:ascii="Times New Roman" w:hAnsi="Times New Roman"/>
                  <w:sz w:val="24"/>
                </w:rPr>
                <w:t>003</w:t>
              </w:r>
            </w:ins>
          </w:p>
        </w:tc>
        <w:tc>
          <w:tcPr>
            <w:tcW w:w="993" w:type="dxa"/>
            <w:shd w:val="clear" w:color="auto" w:fill="auto"/>
            <w:vAlign w:val="center"/>
          </w:tcPr>
          <w:p w14:paraId="2D0530F8" w14:textId="77777777"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结构化</w:t>
            </w:r>
          </w:p>
        </w:tc>
        <w:tc>
          <w:tcPr>
            <w:tcW w:w="1295" w:type="dxa"/>
            <w:shd w:val="clear" w:color="auto" w:fill="auto"/>
            <w:vAlign w:val="center"/>
          </w:tcPr>
          <w:p w14:paraId="3B345F08" w14:textId="4C20E46A"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color w:val="000000"/>
                <w:kern w:val="0"/>
                <w:sz w:val="24"/>
                <w:szCs w:val="24"/>
              </w:rPr>
              <w:t>TXT</w:t>
            </w:r>
          </w:p>
        </w:tc>
        <w:tc>
          <w:tcPr>
            <w:tcW w:w="709" w:type="dxa"/>
            <w:shd w:val="clear" w:color="000000" w:fill="FFFFFF"/>
            <w:vAlign w:val="center"/>
          </w:tcPr>
          <w:p w14:paraId="632E8494" w14:textId="5DCE44AA"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hint="eastAsia"/>
                <w:color w:val="000000"/>
                <w:kern w:val="0"/>
                <w:sz w:val="24"/>
                <w:szCs w:val="24"/>
              </w:rPr>
              <w:t>周</w:t>
            </w:r>
          </w:p>
        </w:tc>
        <w:tc>
          <w:tcPr>
            <w:tcW w:w="1559" w:type="dxa"/>
            <w:shd w:val="clear" w:color="auto" w:fill="auto"/>
          </w:tcPr>
          <w:p w14:paraId="0AA11755" w14:textId="63FA5657"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C17729">
              <w:rPr>
                <w:rFonts w:ascii="Times New Roman" w:hAnsi="Times New Roman" w:hint="eastAsia"/>
                <w:color w:val="000000"/>
                <w:kern w:val="0"/>
                <w:sz w:val="24"/>
                <w:szCs w:val="24"/>
              </w:rPr>
              <w:t>每周一</w:t>
            </w:r>
            <w:r w:rsidRPr="00C17729">
              <w:rPr>
                <w:rFonts w:ascii="Times New Roman" w:hAnsi="Times New Roman"/>
                <w:color w:val="000000"/>
                <w:kern w:val="0"/>
                <w:sz w:val="24"/>
                <w:szCs w:val="24"/>
              </w:rPr>
              <w:t>7:00</w:t>
            </w:r>
            <w:r w:rsidRPr="00C17729">
              <w:rPr>
                <w:rFonts w:ascii="Times New Roman" w:hAnsi="Times New Roman"/>
                <w:color w:val="000000"/>
                <w:kern w:val="0"/>
                <w:sz w:val="24"/>
                <w:szCs w:val="24"/>
              </w:rPr>
              <w:t>前传输上周数据</w:t>
            </w:r>
          </w:p>
        </w:tc>
        <w:tc>
          <w:tcPr>
            <w:tcW w:w="1115" w:type="dxa"/>
            <w:shd w:val="clear" w:color="auto" w:fill="auto"/>
            <w:vAlign w:val="center"/>
          </w:tcPr>
          <w:p w14:paraId="6108CB21" w14:textId="77777777"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全量</w:t>
            </w:r>
          </w:p>
        </w:tc>
      </w:tr>
      <w:tr w:rsidR="00F340D3" w:rsidRPr="009B5E42" w14:paraId="5E54E083" w14:textId="77777777" w:rsidTr="00A2281F">
        <w:trPr>
          <w:trHeight w:val="870"/>
          <w:jc w:val="center"/>
        </w:trPr>
        <w:tc>
          <w:tcPr>
            <w:tcW w:w="557" w:type="dxa"/>
            <w:shd w:val="clear" w:color="auto" w:fill="auto"/>
            <w:vAlign w:val="center"/>
          </w:tcPr>
          <w:p w14:paraId="38F028A7" w14:textId="02BF1791"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4</w:t>
            </w:r>
          </w:p>
        </w:tc>
        <w:tc>
          <w:tcPr>
            <w:tcW w:w="2552" w:type="dxa"/>
            <w:shd w:val="clear" w:color="000000" w:fill="FFFFFF"/>
            <w:vAlign w:val="center"/>
          </w:tcPr>
          <w:p w14:paraId="70545BC4" w14:textId="7909296D" w:rsidR="00F340D3" w:rsidRPr="009B5E42" w:rsidRDefault="00F340D3" w:rsidP="00F340D3">
            <w:pPr>
              <w:widowControl/>
              <w:spacing w:line="240" w:lineRule="auto"/>
              <w:ind w:firstLineChars="0" w:firstLine="0"/>
              <w:jc w:val="both"/>
              <w:rPr>
                <w:rFonts w:ascii="Times New Roman" w:hAnsi="Times New Roman"/>
                <w:color w:val="000000"/>
                <w:kern w:val="0"/>
                <w:sz w:val="24"/>
                <w:szCs w:val="24"/>
              </w:rPr>
            </w:pPr>
            <w:r w:rsidRPr="009B5E42">
              <w:rPr>
                <w:rFonts w:ascii="Times New Roman" w:hAnsi="Times New Roman" w:hint="eastAsia"/>
                <w:color w:val="000000"/>
                <w:kern w:val="0"/>
                <w:sz w:val="24"/>
                <w:szCs w:val="24"/>
              </w:rPr>
              <w:t>债券</w:t>
            </w:r>
            <w:r>
              <w:rPr>
                <w:rFonts w:ascii="Times New Roman" w:hAnsi="Times New Roman"/>
                <w:color w:val="000000"/>
                <w:kern w:val="0"/>
                <w:sz w:val="24"/>
                <w:szCs w:val="24"/>
              </w:rPr>
              <w:t>相关中介</w:t>
            </w:r>
            <w:r w:rsidRPr="009B5E42">
              <w:rPr>
                <w:rFonts w:ascii="Times New Roman" w:hAnsi="Times New Roman"/>
                <w:color w:val="000000"/>
                <w:kern w:val="0"/>
                <w:sz w:val="24"/>
                <w:szCs w:val="24"/>
              </w:rPr>
              <w:t>机构基本信息</w:t>
            </w:r>
          </w:p>
        </w:tc>
        <w:tc>
          <w:tcPr>
            <w:tcW w:w="830" w:type="dxa"/>
            <w:shd w:val="clear" w:color="000000" w:fill="FFFFFF"/>
            <w:vAlign w:val="center"/>
          </w:tcPr>
          <w:p w14:paraId="6F516AE2" w14:textId="00F5A994" w:rsidR="00F340D3" w:rsidRPr="009B5E42" w:rsidRDefault="00F340D3" w:rsidP="00770C3D">
            <w:pPr>
              <w:ind w:firstLineChars="0" w:firstLine="0"/>
              <w:jc w:val="center"/>
              <w:rPr>
                <w:rFonts w:ascii="Times New Roman" w:hAnsi="Times New Roman"/>
                <w:sz w:val="24"/>
              </w:rPr>
            </w:pPr>
            <w:del w:id="32" w:author="DEEP" w:date="2019-10-29T18:44:00Z">
              <w:r w:rsidRPr="009B5E42" w:rsidDel="00770C3D">
                <w:rPr>
                  <w:rFonts w:ascii="Times New Roman" w:hAnsi="Times New Roman"/>
                  <w:sz w:val="24"/>
                </w:rPr>
                <w:delText>J0</w:delText>
              </w:r>
              <w:r w:rsidR="004E70CE" w:rsidDel="00770C3D">
                <w:rPr>
                  <w:rFonts w:ascii="Times New Roman" w:hAnsi="Times New Roman"/>
                  <w:sz w:val="24"/>
                </w:rPr>
                <w:delText>0</w:delText>
              </w:r>
              <w:r w:rsidRPr="009B5E42" w:rsidDel="00770C3D">
                <w:rPr>
                  <w:rFonts w:ascii="Times New Roman" w:hAnsi="Times New Roman"/>
                  <w:sz w:val="24"/>
                </w:rPr>
                <w:delText>04</w:delText>
              </w:r>
            </w:del>
            <w:ins w:id="33" w:author="DEEP" w:date="2019-10-29T18:44:00Z">
              <w:r w:rsidR="00770C3D" w:rsidRPr="009B5E42">
                <w:rPr>
                  <w:rFonts w:ascii="Times New Roman" w:hAnsi="Times New Roman"/>
                  <w:sz w:val="24"/>
                </w:rPr>
                <w:t>J</w:t>
              </w:r>
              <w:r w:rsidR="00770C3D">
                <w:rPr>
                  <w:rFonts w:ascii="Times New Roman" w:hAnsi="Times New Roman"/>
                  <w:sz w:val="24"/>
                </w:rPr>
                <w:t>8</w:t>
              </w:r>
              <w:r w:rsidR="00770C3D">
                <w:rPr>
                  <w:rFonts w:ascii="Times New Roman" w:hAnsi="Times New Roman"/>
                  <w:sz w:val="24"/>
                </w:rPr>
                <w:t>0</w:t>
              </w:r>
              <w:r w:rsidR="00770C3D" w:rsidRPr="009B5E42">
                <w:rPr>
                  <w:rFonts w:ascii="Times New Roman" w:hAnsi="Times New Roman"/>
                  <w:sz w:val="24"/>
                </w:rPr>
                <w:t>04</w:t>
              </w:r>
            </w:ins>
          </w:p>
        </w:tc>
        <w:tc>
          <w:tcPr>
            <w:tcW w:w="993" w:type="dxa"/>
            <w:shd w:val="clear" w:color="auto" w:fill="auto"/>
            <w:vAlign w:val="center"/>
          </w:tcPr>
          <w:p w14:paraId="217E4389" w14:textId="77777777"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结构化</w:t>
            </w:r>
          </w:p>
        </w:tc>
        <w:tc>
          <w:tcPr>
            <w:tcW w:w="1295" w:type="dxa"/>
            <w:shd w:val="clear" w:color="auto" w:fill="auto"/>
            <w:vAlign w:val="center"/>
          </w:tcPr>
          <w:p w14:paraId="03F193BF" w14:textId="6279D96D"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color w:val="000000"/>
                <w:kern w:val="0"/>
                <w:sz w:val="24"/>
                <w:szCs w:val="24"/>
              </w:rPr>
              <w:t>TXT</w:t>
            </w:r>
          </w:p>
        </w:tc>
        <w:tc>
          <w:tcPr>
            <w:tcW w:w="709" w:type="dxa"/>
            <w:shd w:val="clear" w:color="000000" w:fill="FFFFFF"/>
            <w:vAlign w:val="center"/>
          </w:tcPr>
          <w:p w14:paraId="65BDC9F8" w14:textId="54B9FC8B"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hint="eastAsia"/>
                <w:color w:val="000000"/>
                <w:kern w:val="0"/>
                <w:sz w:val="24"/>
                <w:szCs w:val="24"/>
              </w:rPr>
              <w:t>周</w:t>
            </w:r>
          </w:p>
        </w:tc>
        <w:tc>
          <w:tcPr>
            <w:tcW w:w="1559" w:type="dxa"/>
            <w:shd w:val="clear" w:color="auto" w:fill="auto"/>
          </w:tcPr>
          <w:p w14:paraId="3CFA2927" w14:textId="4A257757"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C17729">
              <w:rPr>
                <w:rFonts w:ascii="Times New Roman" w:hAnsi="Times New Roman" w:hint="eastAsia"/>
                <w:color w:val="000000"/>
                <w:kern w:val="0"/>
                <w:sz w:val="24"/>
                <w:szCs w:val="24"/>
              </w:rPr>
              <w:t>每周一</w:t>
            </w:r>
            <w:r w:rsidRPr="00C17729">
              <w:rPr>
                <w:rFonts w:ascii="Times New Roman" w:hAnsi="Times New Roman"/>
                <w:color w:val="000000"/>
                <w:kern w:val="0"/>
                <w:sz w:val="24"/>
                <w:szCs w:val="24"/>
              </w:rPr>
              <w:t>7:00</w:t>
            </w:r>
            <w:r w:rsidRPr="00C17729">
              <w:rPr>
                <w:rFonts w:ascii="Times New Roman" w:hAnsi="Times New Roman"/>
                <w:color w:val="000000"/>
                <w:kern w:val="0"/>
                <w:sz w:val="24"/>
                <w:szCs w:val="24"/>
              </w:rPr>
              <w:t>前传输上周数据</w:t>
            </w:r>
          </w:p>
        </w:tc>
        <w:tc>
          <w:tcPr>
            <w:tcW w:w="1115" w:type="dxa"/>
            <w:shd w:val="clear" w:color="auto" w:fill="auto"/>
            <w:vAlign w:val="center"/>
          </w:tcPr>
          <w:p w14:paraId="640992E2" w14:textId="77777777"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全量</w:t>
            </w:r>
          </w:p>
        </w:tc>
      </w:tr>
      <w:tr w:rsidR="00F340D3" w:rsidRPr="009B5E42" w14:paraId="7D1FDA01" w14:textId="77777777" w:rsidTr="00A2281F">
        <w:trPr>
          <w:trHeight w:val="870"/>
          <w:jc w:val="center"/>
        </w:trPr>
        <w:tc>
          <w:tcPr>
            <w:tcW w:w="557" w:type="dxa"/>
            <w:shd w:val="clear" w:color="auto" w:fill="auto"/>
            <w:vAlign w:val="center"/>
          </w:tcPr>
          <w:p w14:paraId="347C2130" w14:textId="77A7B1F1"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5</w:t>
            </w:r>
          </w:p>
        </w:tc>
        <w:tc>
          <w:tcPr>
            <w:tcW w:w="2552" w:type="dxa"/>
            <w:shd w:val="clear" w:color="000000" w:fill="FFFFFF"/>
            <w:vAlign w:val="center"/>
          </w:tcPr>
          <w:p w14:paraId="19120D4D" w14:textId="77777777" w:rsidR="00F340D3" w:rsidRPr="009B5E42" w:rsidRDefault="00F340D3" w:rsidP="00F340D3">
            <w:pPr>
              <w:widowControl/>
              <w:spacing w:line="240" w:lineRule="auto"/>
              <w:ind w:firstLineChars="0" w:firstLine="0"/>
              <w:jc w:val="both"/>
              <w:rPr>
                <w:rFonts w:ascii="Times New Roman" w:hAnsi="Times New Roman"/>
                <w:color w:val="000000"/>
                <w:kern w:val="0"/>
                <w:sz w:val="24"/>
                <w:szCs w:val="24"/>
              </w:rPr>
            </w:pPr>
            <w:r w:rsidRPr="009B5E42">
              <w:rPr>
                <w:rFonts w:ascii="Times New Roman" w:hAnsi="Times New Roman"/>
                <w:color w:val="000000"/>
                <w:kern w:val="0"/>
                <w:sz w:val="24"/>
                <w:szCs w:val="24"/>
              </w:rPr>
              <w:t>债券风险违约信息</w:t>
            </w:r>
          </w:p>
        </w:tc>
        <w:tc>
          <w:tcPr>
            <w:tcW w:w="830" w:type="dxa"/>
            <w:shd w:val="clear" w:color="000000" w:fill="FFFFFF"/>
            <w:vAlign w:val="center"/>
          </w:tcPr>
          <w:p w14:paraId="6494F4CC" w14:textId="199F532D" w:rsidR="00F340D3" w:rsidRPr="009B5E42" w:rsidRDefault="00F340D3" w:rsidP="00770C3D">
            <w:pPr>
              <w:ind w:firstLineChars="0" w:firstLine="0"/>
              <w:jc w:val="center"/>
              <w:rPr>
                <w:rFonts w:ascii="Times New Roman" w:hAnsi="Times New Roman"/>
                <w:sz w:val="24"/>
              </w:rPr>
            </w:pPr>
            <w:del w:id="34" w:author="DEEP" w:date="2019-10-29T18:44:00Z">
              <w:r w:rsidRPr="009B5E42" w:rsidDel="00770C3D">
                <w:rPr>
                  <w:rFonts w:ascii="Times New Roman" w:hAnsi="Times New Roman"/>
                  <w:sz w:val="24"/>
                </w:rPr>
                <w:delText>J0</w:delText>
              </w:r>
              <w:r w:rsidR="004E70CE" w:rsidDel="00770C3D">
                <w:rPr>
                  <w:rFonts w:ascii="Times New Roman" w:hAnsi="Times New Roman"/>
                  <w:sz w:val="24"/>
                </w:rPr>
                <w:delText>0</w:delText>
              </w:r>
              <w:r w:rsidRPr="009B5E42" w:rsidDel="00770C3D">
                <w:rPr>
                  <w:rFonts w:ascii="Times New Roman" w:hAnsi="Times New Roman"/>
                  <w:sz w:val="24"/>
                </w:rPr>
                <w:delText>05</w:delText>
              </w:r>
            </w:del>
            <w:ins w:id="35" w:author="DEEP" w:date="2019-10-29T18:44:00Z">
              <w:r w:rsidR="00770C3D" w:rsidRPr="009B5E42">
                <w:rPr>
                  <w:rFonts w:ascii="Times New Roman" w:hAnsi="Times New Roman"/>
                  <w:sz w:val="24"/>
                </w:rPr>
                <w:t>J</w:t>
              </w:r>
              <w:r w:rsidR="00770C3D">
                <w:rPr>
                  <w:rFonts w:ascii="Times New Roman" w:hAnsi="Times New Roman"/>
                  <w:sz w:val="24"/>
                </w:rPr>
                <w:t>8</w:t>
              </w:r>
              <w:r w:rsidR="00770C3D">
                <w:rPr>
                  <w:rFonts w:ascii="Times New Roman" w:hAnsi="Times New Roman"/>
                  <w:sz w:val="24"/>
                </w:rPr>
                <w:t>0</w:t>
              </w:r>
              <w:r w:rsidR="00770C3D" w:rsidRPr="009B5E42">
                <w:rPr>
                  <w:rFonts w:ascii="Times New Roman" w:hAnsi="Times New Roman"/>
                  <w:sz w:val="24"/>
                </w:rPr>
                <w:t>05</w:t>
              </w:r>
            </w:ins>
          </w:p>
        </w:tc>
        <w:tc>
          <w:tcPr>
            <w:tcW w:w="993" w:type="dxa"/>
            <w:shd w:val="clear" w:color="auto" w:fill="auto"/>
            <w:vAlign w:val="center"/>
          </w:tcPr>
          <w:p w14:paraId="41802E4B" w14:textId="77777777"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结构化</w:t>
            </w:r>
          </w:p>
        </w:tc>
        <w:tc>
          <w:tcPr>
            <w:tcW w:w="1295" w:type="dxa"/>
            <w:shd w:val="clear" w:color="auto" w:fill="auto"/>
            <w:vAlign w:val="center"/>
          </w:tcPr>
          <w:p w14:paraId="6D7CDA92" w14:textId="788C231B"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color w:val="000000"/>
                <w:kern w:val="0"/>
                <w:sz w:val="24"/>
                <w:szCs w:val="24"/>
              </w:rPr>
              <w:t>TXT</w:t>
            </w:r>
          </w:p>
        </w:tc>
        <w:tc>
          <w:tcPr>
            <w:tcW w:w="709" w:type="dxa"/>
            <w:shd w:val="clear" w:color="000000" w:fill="FFFFFF"/>
            <w:vAlign w:val="center"/>
          </w:tcPr>
          <w:p w14:paraId="69D9FF62" w14:textId="52B21F15"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hint="eastAsia"/>
                <w:color w:val="000000"/>
                <w:kern w:val="0"/>
                <w:sz w:val="24"/>
                <w:szCs w:val="24"/>
              </w:rPr>
              <w:t>周</w:t>
            </w:r>
          </w:p>
        </w:tc>
        <w:tc>
          <w:tcPr>
            <w:tcW w:w="1559" w:type="dxa"/>
            <w:shd w:val="clear" w:color="auto" w:fill="auto"/>
          </w:tcPr>
          <w:p w14:paraId="6B27459D" w14:textId="737458FB"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C17729">
              <w:rPr>
                <w:rFonts w:ascii="Times New Roman" w:hAnsi="Times New Roman" w:hint="eastAsia"/>
                <w:color w:val="000000"/>
                <w:kern w:val="0"/>
                <w:sz w:val="24"/>
                <w:szCs w:val="24"/>
              </w:rPr>
              <w:t>每周一</w:t>
            </w:r>
            <w:r w:rsidRPr="00C17729">
              <w:rPr>
                <w:rFonts w:ascii="Times New Roman" w:hAnsi="Times New Roman"/>
                <w:color w:val="000000"/>
                <w:kern w:val="0"/>
                <w:sz w:val="24"/>
                <w:szCs w:val="24"/>
              </w:rPr>
              <w:t>7:00</w:t>
            </w:r>
            <w:r w:rsidRPr="00C17729">
              <w:rPr>
                <w:rFonts w:ascii="Times New Roman" w:hAnsi="Times New Roman"/>
                <w:color w:val="000000"/>
                <w:kern w:val="0"/>
                <w:sz w:val="24"/>
                <w:szCs w:val="24"/>
              </w:rPr>
              <w:t>前传输上周数据</w:t>
            </w:r>
          </w:p>
        </w:tc>
        <w:tc>
          <w:tcPr>
            <w:tcW w:w="1115" w:type="dxa"/>
            <w:shd w:val="clear" w:color="auto" w:fill="auto"/>
            <w:vAlign w:val="center"/>
          </w:tcPr>
          <w:p w14:paraId="5CA69145" w14:textId="77777777"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增量</w:t>
            </w:r>
          </w:p>
        </w:tc>
      </w:tr>
    </w:tbl>
    <w:p w14:paraId="49FB65AE" w14:textId="77777777" w:rsidR="00B66C17" w:rsidRPr="009B5E42" w:rsidRDefault="00C95327">
      <w:pPr>
        <w:pStyle w:val="2"/>
      </w:pPr>
      <w:r w:rsidRPr="009B5E42">
        <w:rPr>
          <w:rFonts w:hint="eastAsia"/>
        </w:rPr>
        <w:t>债券</w:t>
      </w:r>
      <w:r w:rsidR="007B3759" w:rsidRPr="009B5E42">
        <w:rPr>
          <w:rFonts w:hint="eastAsia"/>
        </w:rPr>
        <w:t>基本信息</w:t>
      </w:r>
    </w:p>
    <w:p w14:paraId="4C788DDD" w14:textId="77777777" w:rsidR="00B66C17" w:rsidRPr="009B5E42" w:rsidRDefault="00645D8D">
      <w:pPr>
        <w:pStyle w:val="3"/>
        <w:ind w:left="709" w:hanging="709"/>
        <w:rPr>
          <w:rFonts w:ascii="Times New Roman" w:hAnsi="Times New Roman"/>
        </w:rPr>
      </w:pPr>
      <w:r w:rsidRPr="009B5E42">
        <w:rPr>
          <w:rFonts w:ascii="Times New Roman" w:hAnsi="Times New Roman" w:hint="eastAsia"/>
        </w:rPr>
        <w:t xml:space="preserve"> </w:t>
      </w:r>
      <w:r w:rsidR="007B3759" w:rsidRPr="009B5E42">
        <w:rPr>
          <w:rFonts w:ascii="Times New Roman" w:hAnsi="Times New Roman"/>
        </w:rPr>
        <w:t>公司债券基本信息</w:t>
      </w:r>
    </w:p>
    <w:p w14:paraId="47E74654" w14:textId="77777777" w:rsidR="00C10DF7" w:rsidRPr="009B5E42" w:rsidRDefault="00C10DF7" w:rsidP="00C10DF7">
      <w:pPr>
        <w:pStyle w:val="4"/>
      </w:pPr>
      <w:r w:rsidRPr="009B5E42">
        <w:rPr>
          <w:rFonts w:hint="eastAsia"/>
        </w:rPr>
        <w:t>接口说明</w:t>
      </w:r>
    </w:p>
    <w:tbl>
      <w:tblPr>
        <w:tblW w:w="8731"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8731"/>
      </w:tblGrid>
      <w:tr w:rsidR="00402581" w:rsidRPr="009B5E42" w14:paraId="60A55F3F" w14:textId="77777777" w:rsidTr="00402581">
        <w:trPr>
          <w:trHeight w:val="283"/>
          <w:jc w:val="center"/>
        </w:trPr>
        <w:tc>
          <w:tcPr>
            <w:tcW w:w="8731" w:type="dxa"/>
            <w:tcBorders>
              <w:top w:val="thickThinSmallGap" w:sz="12" w:space="0" w:color="auto"/>
              <w:left w:val="thickThinSmallGap" w:sz="12" w:space="0" w:color="auto"/>
              <w:bottom w:val="thinThickSmallGap" w:sz="12" w:space="0" w:color="auto"/>
              <w:right w:val="thinThickSmallGap" w:sz="12" w:space="0" w:color="auto"/>
            </w:tcBorders>
            <w:vAlign w:val="center"/>
            <w:hideMark/>
          </w:tcPr>
          <w:p w14:paraId="0E81E5B3" w14:textId="77777777" w:rsidR="00402581" w:rsidRPr="009B5E42" w:rsidRDefault="00402581" w:rsidP="00EC705A">
            <w:pPr>
              <w:widowControl/>
              <w:numPr>
                <w:ilvl w:val="0"/>
                <w:numId w:val="5"/>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t>用途：报送本交易场所挂牌的全部私募公司债券的基本信息。</w:t>
            </w:r>
          </w:p>
          <w:p w14:paraId="2855CE0F" w14:textId="77777777" w:rsidR="00402581" w:rsidRPr="009B5E42" w:rsidRDefault="00402581" w:rsidP="00EC705A">
            <w:pPr>
              <w:widowControl/>
              <w:numPr>
                <w:ilvl w:val="0"/>
                <w:numId w:val="5"/>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lastRenderedPageBreak/>
              <w:t>首次报送范围：全部私募公司债券的基本信息。</w:t>
            </w:r>
          </w:p>
          <w:p w14:paraId="7ECEDA9B" w14:textId="77777777" w:rsidR="00402581" w:rsidRPr="009B5E42" w:rsidRDefault="00402581" w:rsidP="00EC705A">
            <w:pPr>
              <w:widowControl/>
              <w:numPr>
                <w:ilvl w:val="0"/>
                <w:numId w:val="5"/>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t>日常报送范围：全部未到期的私募公司债券的基本信息。</w:t>
            </w:r>
          </w:p>
        </w:tc>
      </w:tr>
    </w:tbl>
    <w:p w14:paraId="4343E64D" w14:textId="77777777" w:rsidR="00C10DF7" w:rsidRPr="009B5E42" w:rsidRDefault="00C10DF7" w:rsidP="00C10DF7">
      <w:pPr>
        <w:pStyle w:val="4"/>
      </w:pPr>
      <w:r w:rsidRPr="009B5E42">
        <w:rPr>
          <w:rFonts w:hint="eastAsia"/>
        </w:rPr>
        <w:lastRenderedPageBreak/>
        <w:t>接口内容</w:t>
      </w:r>
    </w:p>
    <w:tbl>
      <w:tblPr>
        <w:tblW w:w="8731"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737"/>
        <w:gridCol w:w="2268"/>
        <w:gridCol w:w="1984"/>
        <w:gridCol w:w="737"/>
        <w:gridCol w:w="737"/>
        <w:gridCol w:w="2268"/>
      </w:tblGrid>
      <w:tr w:rsidR="009B5E42" w:rsidRPr="009B5E42" w14:paraId="1E120272" w14:textId="2C855D1B" w:rsidTr="009B5E42">
        <w:trPr>
          <w:trHeight w:val="283"/>
          <w:jc w:val="center"/>
        </w:trPr>
        <w:tc>
          <w:tcPr>
            <w:tcW w:w="737" w:type="dxa"/>
            <w:vAlign w:val="center"/>
          </w:tcPr>
          <w:p w14:paraId="1EE6FFD3" w14:textId="77777777" w:rsidR="009B5E42" w:rsidRPr="009B5E42" w:rsidRDefault="009B5E4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序号</w:t>
            </w:r>
          </w:p>
        </w:tc>
        <w:tc>
          <w:tcPr>
            <w:tcW w:w="2268" w:type="dxa"/>
            <w:vAlign w:val="center"/>
          </w:tcPr>
          <w:p w14:paraId="1EF1120E" w14:textId="77777777" w:rsidR="009B5E42" w:rsidRPr="009B5E42" w:rsidRDefault="009B5E4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字段名称</w:t>
            </w:r>
          </w:p>
        </w:tc>
        <w:tc>
          <w:tcPr>
            <w:tcW w:w="1984" w:type="dxa"/>
            <w:vAlign w:val="center"/>
          </w:tcPr>
          <w:p w14:paraId="214E52BE" w14:textId="77777777" w:rsidR="009B5E42" w:rsidRPr="009B5E42" w:rsidRDefault="009B5E42">
            <w:pPr>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数据类型</w:t>
            </w:r>
          </w:p>
        </w:tc>
        <w:tc>
          <w:tcPr>
            <w:tcW w:w="737" w:type="dxa"/>
            <w:vAlign w:val="center"/>
          </w:tcPr>
          <w:p w14:paraId="54C90A94" w14:textId="77777777" w:rsidR="009B5E42" w:rsidRPr="009B5E42" w:rsidRDefault="009B5E4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是否必填</w:t>
            </w:r>
          </w:p>
        </w:tc>
        <w:tc>
          <w:tcPr>
            <w:tcW w:w="737" w:type="dxa"/>
            <w:vAlign w:val="center"/>
          </w:tcPr>
          <w:p w14:paraId="3FA7BB83" w14:textId="77777777" w:rsidR="009B5E42" w:rsidRPr="009B5E42" w:rsidRDefault="009B5E4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主键</w:t>
            </w:r>
          </w:p>
        </w:tc>
        <w:tc>
          <w:tcPr>
            <w:tcW w:w="2268" w:type="dxa"/>
            <w:vAlign w:val="center"/>
          </w:tcPr>
          <w:p w14:paraId="20D17213" w14:textId="77777777" w:rsidR="009B5E42" w:rsidRPr="009B5E42" w:rsidRDefault="009B5E4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备注说明</w:t>
            </w:r>
          </w:p>
        </w:tc>
      </w:tr>
      <w:tr w:rsidR="009B5E42" w:rsidRPr="009B5E42" w14:paraId="385E14E1" w14:textId="08143312" w:rsidTr="009B5E42">
        <w:trPr>
          <w:trHeight w:val="283"/>
          <w:jc w:val="center"/>
        </w:trPr>
        <w:tc>
          <w:tcPr>
            <w:tcW w:w="737" w:type="dxa"/>
            <w:vAlign w:val="center"/>
          </w:tcPr>
          <w:p w14:paraId="33F48417" w14:textId="77777777" w:rsidR="009B5E42" w:rsidRPr="009B5E42" w:rsidRDefault="009B5E42">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1</w:t>
            </w:r>
          </w:p>
        </w:tc>
        <w:tc>
          <w:tcPr>
            <w:tcW w:w="2268" w:type="dxa"/>
            <w:vAlign w:val="center"/>
          </w:tcPr>
          <w:p w14:paraId="467C346E" w14:textId="77777777" w:rsidR="009B5E42" w:rsidRPr="009B5E42" w:rsidRDefault="009B5E42">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交易场所代码</w:t>
            </w:r>
          </w:p>
        </w:tc>
        <w:tc>
          <w:tcPr>
            <w:tcW w:w="1984" w:type="dxa"/>
            <w:vAlign w:val="center"/>
          </w:tcPr>
          <w:p w14:paraId="25F44424" w14:textId="77777777" w:rsidR="009B5E42" w:rsidRPr="009B5E42" w:rsidRDefault="009B5E42">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CHAR(4)</w:t>
            </w:r>
          </w:p>
        </w:tc>
        <w:tc>
          <w:tcPr>
            <w:tcW w:w="737" w:type="dxa"/>
            <w:vAlign w:val="center"/>
          </w:tcPr>
          <w:p w14:paraId="26E6ED4D" w14:textId="77777777" w:rsidR="009B5E42" w:rsidRPr="009B5E42" w:rsidRDefault="009B5E42">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737" w:type="dxa"/>
            <w:vAlign w:val="center"/>
          </w:tcPr>
          <w:p w14:paraId="042A5CBF" w14:textId="77777777" w:rsidR="009B5E42" w:rsidRPr="009B5E42" w:rsidRDefault="009B5E42">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2268" w:type="dxa"/>
            <w:vAlign w:val="center"/>
          </w:tcPr>
          <w:p w14:paraId="4ACD12FB" w14:textId="6EEC8933" w:rsidR="009B5E42" w:rsidRPr="009B5E42" w:rsidRDefault="009B5E42" w:rsidP="00D126D7">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详见附录</w:t>
            </w:r>
            <w:r w:rsidRPr="009B5E42">
              <w:rPr>
                <w:rFonts w:ascii="Times New Roman" w:hAnsi="Times New Roman"/>
                <w:color w:val="000000"/>
                <w:sz w:val="24"/>
                <w:szCs w:val="24"/>
              </w:rPr>
              <w:t>-</w:t>
            </w:r>
            <w:r w:rsidRPr="009B5E42">
              <w:rPr>
                <w:rFonts w:ascii="Times New Roman" w:hAnsi="Times New Roman"/>
                <w:color w:val="000000"/>
                <w:sz w:val="24"/>
                <w:szCs w:val="24"/>
              </w:rPr>
              <w:t>交易场所代码</w:t>
            </w:r>
          </w:p>
        </w:tc>
      </w:tr>
      <w:tr w:rsidR="009B5E42" w:rsidRPr="009B5E42" w14:paraId="28311D86" w14:textId="48461B46" w:rsidTr="009B5E42">
        <w:trPr>
          <w:trHeight w:val="283"/>
          <w:jc w:val="center"/>
        </w:trPr>
        <w:tc>
          <w:tcPr>
            <w:tcW w:w="737" w:type="dxa"/>
            <w:vAlign w:val="center"/>
          </w:tcPr>
          <w:p w14:paraId="0C53D295" w14:textId="77777777" w:rsidR="009B5E42" w:rsidRPr="009B5E42" w:rsidRDefault="009B5E42">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2</w:t>
            </w:r>
          </w:p>
        </w:tc>
        <w:tc>
          <w:tcPr>
            <w:tcW w:w="2268" w:type="dxa"/>
            <w:vAlign w:val="center"/>
          </w:tcPr>
          <w:p w14:paraId="06C2659D" w14:textId="77777777" w:rsidR="009B5E42" w:rsidRPr="009B5E42" w:rsidRDefault="009B5E42">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债券代码</w:t>
            </w:r>
          </w:p>
        </w:tc>
        <w:tc>
          <w:tcPr>
            <w:tcW w:w="1984" w:type="dxa"/>
            <w:vAlign w:val="center"/>
          </w:tcPr>
          <w:p w14:paraId="6AC0F673" w14:textId="77777777" w:rsidR="009B5E42" w:rsidRPr="009B5E42" w:rsidRDefault="009B5E42">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CHAR(6)</w:t>
            </w:r>
          </w:p>
        </w:tc>
        <w:tc>
          <w:tcPr>
            <w:tcW w:w="737" w:type="dxa"/>
            <w:vAlign w:val="center"/>
          </w:tcPr>
          <w:p w14:paraId="07BB7F62" w14:textId="77777777" w:rsidR="009B5E42" w:rsidRPr="009B5E42" w:rsidRDefault="009B5E42">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737" w:type="dxa"/>
            <w:vAlign w:val="center"/>
          </w:tcPr>
          <w:p w14:paraId="3F1291C4" w14:textId="77777777" w:rsidR="009B5E42" w:rsidRPr="009B5E42" w:rsidRDefault="009B5E42">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2268" w:type="dxa"/>
            <w:vAlign w:val="center"/>
          </w:tcPr>
          <w:p w14:paraId="466EEAC3" w14:textId="77777777" w:rsidR="009B5E42" w:rsidRPr="009B5E42" w:rsidRDefault="009B5E42">
            <w:pPr>
              <w:widowControl/>
              <w:spacing w:line="240" w:lineRule="auto"/>
              <w:ind w:firstLineChars="0" w:firstLine="0"/>
              <w:rPr>
                <w:rFonts w:ascii="Times New Roman" w:hAnsi="Times New Roman"/>
                <w:color w:val="000000"/>
                <w:sz w:val="24"/>
                <w:szCs w:val="24"/>
              </w:rPr>
            </w:pPr>
          </w:p>
        </w:tc>
      </w:tr>
      <w:tr w:rsidR="009B5E42" w:rsidRPr="009B5E42" w14:paraId="1E2094C4" w14:textId="280A5CF3" w:rsidTr="009B5E42">
        <w:trPr>
          <w:trHeight w:val="283"/>
          <w:jc w:val="center"/>
        </w:trPr>
        <w:tc>
          <w:tcPr>
            <w:tcW w:w="737" w:type="dxa"/>
            <w:vAlign w:val="center"/>
          </w:tcPr>
          <w:p w14:paraId="52582ECB" w14:textId="3A912535" w:rsidR="009B5E42" w:rsidRPr="009B5E42" w:rsidRDefault="00305405">
            <w:pPr>
              <w:widowControl/>
              <w:spacing w:line="240" w:lineRule="auto"/>
              <w:ind w:firstLineChars="0" w:firstLine="0"/>
              <w:jc w:val="center"/>
              <w:rPr>
                <w:rFonts w:ascii="Times New Roman" w:hAnsi="Times New Roman"/>
                <w:sz w:val="24"/>
                <w:szCs w:val="24"/>
              </w:rPr>
            </w:pPr>
            <w:r>
              <w:rPr>
                <w:rFonts w:ascii="Times New Roman" w:hAnsi="Times New Roman" w:hint="eastAsia"/>
                <w:sz w:val="24"/>
                <w:szCs w:val="24"/>
              </w:rPr>
              <w:t>3</w:t>
            </w:r>
          </w:p>
        </w:tc>
        <w:tc>
          <w:tcPr>
            <w:tcW w:w="2268" w:type="dxa"/>
            <w:vAlign w:val="center"/>
          </w:tcPr>
          <w:p w14:paraId="1C080E18" w14:textId="77777777" w:rsidR="009B5E42" w:rsidRPr="009B5E42" w:rsidRDefault="009B5E42">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债券简称</w:t>
            </w:r>
          </w:p>
        </w:tc>
        <w:tc>
          <w:tcPr>
            <w:tcW w:w="1984" w:type="dxa"/>
            <w:vAlign w:val="center"/>
          </w:tcPr>
          <w:p w14:paraId="7C117B38" w14:textId="77777777" w:rsidR="009B5E42" w:rsidRPr="009B5E42" w:rsidRDefault="009B5E42">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CHAR(20)</w:t>
            </w:r>
          </w:p>
        </w:tc>
        <w:tc>
          <w:tcPr>
            <w:tcW w:w="737" w:type="dxa"/>
            <w:vAlign w:val="center"/>
          </w:tcPr>
          <w:p w14:paraId="45B0FEA4" w14:textId="77777777" w:rsidR="009B5E42" w:rsidRPr="009B5E42" w:rsidRDefault="009B5E42">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3225B79D" w14:textId="77777777" w:rsidR="009B5E42" w:rsidRPr="009B5E42" w:rsidRDefault="009B5E42">
            <w:pPr>
              <w:widowControl/>
              <w:spacing w:line="240" w:lineRule="auto"/>
              <w:ind w:firstLineChars="0" w:firstLine="0"/>
              <w:jc w:val="center"/>
              <w:rPr>
                <w:rFonts w:ascii="Times New Roman" w:hAnsi="Times New Roman"/>
                <w:color w:val="000000"/>
                <w:sz w:val="24"/>
                <w:szCs w:val="24"/>
              </w:rPr>
            </w:pPr>
          </w:p>
        </w:tc>
        <w:tc>
          <w:tcPr>
            <w:tcW w:w="2268" w:type="dxa"/>
            <w:vAlign w:val="center"/>
          </w:tcPr>
          <w:p w14:paraId="6C01DA4C" w14:textId="77777777" w:rsidR="009B5E42" w:rsidRPr="009B5E42" w:rsidRDefault="009B5E42">
            <w:pPr>
              <w:widowControl/>
              <w:spacing w:line="240" w:lineRule="auto"/>
              <w:ind w:firstLineChars="0" w:firstLine="0"/>
              <w:rPr>
                <w:rFonts w:ascii="Times New Roman" w:hAnsi="Times New Roman"/>
                <w:color w:val="000000"/>
                <w:sz w:val="24"/>
                <w:szCs w:val="24"/>
              </w:rPr>
            </w:pPr>
          </w:p>
        </w:tc>
      </w:tr>
      <w:tr w:rsidR="00305405" w:rsidRPr="009B5E42" w14:paraId="7910F2B2" w14:textId="68498739" w:rsidTr="009B5E42">
        <w:trPr>
          <w:trHeight w:val="283"/>
          <w:jc w:val="center"/>
        </w:trPr>
        <w:tc>
          <w:tcPr>
            <w:tcW w:w="737" w:type="dxa"/>
            <w:vAlign w:val="center"/>
          </w:tcPr>
          <w:p w14:paraId="62F7E01E" w14:textId="0A321BC3" w:rsidR="00305405" w:rsidRPr="009B5E42" w:rsidRDefault="00305405" w:rsidP="00305405">
            <w:pPr>
              <w:widowControl/>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4</w:t>
            </w:r>
          </w:p>
        </w:tc>
        <w:tc>
          <w:tcPr>
            <w:tcW w:w="2268" w:type="dxa"/>
            <w:vAlign w:val="center"/>
          </w:tcPr>
          <w:p w14:paraId="5A5DD296"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债券全称</w:t>
            </w:r>
          </w:p>
        </w:tc>
        <w:tc>
          <w:tcPr>
            <w:tcW w:w="1984" w:type="dxa"/>
            <w:vAlign w:val="center"/>
          </w:tcPr>
          <w:p w14:paraId="5C64AFB7"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VARCHAR(500)</w:t>
            </w:r>
          </w:p>
        </w:tc>
        <w:tc>
          <w:tcPr>
            <w:tcW w:w="737" w:type="dxa"/>
            <w:vAlign w:val="center"/>
          </w:tcPr>
          <w:p w14:paraId="1DB5D68D"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63F4953E"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p>
        </w:tc>
        <w:tc>
          <w:tcPr>
            <w:tcW w:w="2268" w:type="dxa"/>
            <w:vAlign w:val="center"/>
          </w:tcPr>
          <w:p w14:paraId="390E6A4E"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p>
        </w:tc>
      </w:tr>
      <w:tr w:rsidR="00305405" w:rsidRPr="009B5E42" w14:paraId="3D2B8C76" w14:textId="5E89E8BF" w:rsidTr="009B5E42">
        <w:trPr>
          <w:trHeight w:val="283"/>
          <w:jc w:val="center"/>
        </w:trPr>
        <w:tc>
          <w:tcPr>
            <w:tcW w:w="737" w:type="dxa"/>
            <w:vAlign w:val="center"/>
          </w:tcPr>
          <w:p w14:paraId="1A3B97FE" w14:textId="3F5FCBCD" w:rsidR="00305405" w:rsidRPr="009B5E42" w:rsidRDefault="00305405" w:rsidP="0030540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5</w:t>
            </w:r>
          </w:p>
        </w:tc>
        <w:tc>
          <w:tcPr>
            <w:tcW w:w="2268" w:type="dxa"/>
            <w:vAlign w:val="center"/>
          </w:tcPr>
          <w:p w14:paraId="7B42B287"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债券类别代码</w:t>
            </w:r>
          </w:p>
        </w:tc>
        <w:tc>
          <w:tcPr>
            <w:tcW w:w="1984" w:type="dxa"/>
            <w:vAlign w:val="center"/>
          </w:tcPr>
          <w:p w14:paraId="48C7DB48"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CHAR(4)</w:t>
            </w:r>
          </w:p>
        </w:tc>
        <w:tc>
          <w:tcPr>
            <w:tcW w:w="737" w:type="dxa"/>
            <w:vAlign w:val="center"/>
          </w:tcPr>
          <w:p w14:paraId="363424E9"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0978CAA0"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p>
        </w:tc>
        <w:tc>
          <w:tcPr>
            <w:tcW w:w="2268" w:type="dxa"/>
            <w:vAlign w:val="center"/>
          </w:tcPr>
          <w:p w14:paraId="7A0216A4" w14:textId="55254C90"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详见附录</w:t>
            </w:r>
            <w:r w:rsidRPr="009B5E42">
              <w:rPr>
                <w:rFonts w:ascii="Times New Roman" w:hAnsi="Times New Roman"/>
                <w:color w:val="000000"/>
                <w:sz w:val="24"/>
                <w:szCs w:val="24"/>
              </w:rPr>
              <w:t>-</w:t>
            </w:r>
            <w:r w:rsidRPr="009B5E42">
              <w:rPr>
                <w:rFonts w:ascii="Times New Roman" w:hAnsi="Times New Roman"/>
                <w:color w:val="000000"/>
                <w:sz w:val="24"/>
                <w:szCs w:val="24"/>
              </w:rPr>
              <w:t>债券类别代码</w:t>
            </w:r>
            <w:r w:rsidRPr="00755413">
              <w:rPr>
                <w:rFonts w:ascii="Times New Roman" w:hAnsi="Times New Roman"/>
                <w:color w:val="000000"/>
                <w:sz w:val="24"/>
                <w:szCs w:val="24"/>
              </w:rPr>
              <w:t>0101-0104</w:t>
            </w:r>
          </w:p>
        </w:tc>
      </w:tr>
      <w:tr w:rsidR="00305405" w:rsidRPr="009B5E42" w14:paraId="6B26E545" w14:textId="1D9AB725" w:rsidTr="009B5E42">
        <w:trPr>
          <w:trHeight w:val="283"/>
          <w:jc w:val="center"/>
        </w:trPr>
        <w:tc>
          <w:tcPr>
            <w:tcW w:w="737" w:type="dxa"/>
            <w:vAlign w:val="center"/>
          </w:tcPr>
          <w:p w14:paraId="4AB86083" w14:textId="591A47A5" w:rsidR="00305405" w:rsidRPr="009B5E42" w:rsidRDefault="00305405" w:rsidP="0030540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6</w:t>
            </w:r>
          </w:p>
        </w:tc>
        <w:tc>
          <w:tcPr>
            <w:tcW w:w="2268" w:type="dxa"/>
            <w:vAlign w:val="center"/>
          </w:tcPr>
          <w:p w14:paraId="1E5B4CAC"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sz w:val="24"/>
                <w:szCs w:val="24"/>
              </w:rPr>
              <w:t>增信措施</w:t>
            </w:r>
          </w:p>
        </w:tc>
        <w:tc>
          <w:tcPr>
            <w:tcW w:w="1984" w:type="dxa"/>
            <w:vAlign w:val="center"/>
          </w:tcPr>
          <w:p w14:paraId="2F99161C"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sz w:val="24"/>
                <w:szCs w:val="24"/>
              </w:rPr>
              <w:t>VARCHAR(50)</w:t>
            </w:r>
          </w:p>
        </w:tc>
        <w:tc>
          <w:tcPr>
            <w:tcW w:w="737" w:type="dxa"/>
            <w:vAlign w:val="center"/>
          </w:tcPr>
          <w:p w14:paraId="1EF20FC8"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47543CCE"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p>
        </w:tc>
        <w:tc>
          <w:tcPr>
            <w:tcW w:w="2268" w:type="dxa"/>
            <w:vAlign w:val="center"/>
          </w:tcPr>
          <w:p w14:paraId="05AD79D0"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sz w:val="24"/>
                <w:szCs w:val="24"/>
              </w:rPr>
              <w:t>详见附录</w:t>
            </w:r>
            <w:r w:rsidRPr="009B5E42">
              <w:rPr>
                <w:rFonts w:ascii="Times New Roman" w:hAnsi="Times New Roman"/>
                <w:sz w:val="24"/>
                <w:szCs w:val="24"/>
              </w:rPr>
              <w:t>-</w:t>
            </w:r>
            <w:r w:rsidRPr="009B5E42">
              <w:rPr>
                <w:rFonts w:ascii="Times New Roman" w:hAnsi="Times New Roman" w:hint="eastAsia"/>
                <w:sz w:val="24"/>
                <w:szCs w:val="24"/>
              </w:rPr>
              <w:t>公司债券</w:t>
            </w:r>
            <w:r w:rsidRPr="009B5E42">
              <w:rPr>
                <w:rFonts w:ascii="Times New Roman" w:hAnsi="Times New Roman"/>
                <w:sz w:val="24"/>
                <w:szCs w:val="24"/>
              </w:rPr>
              <w:t>增信措施代码</w:t>
            </w:r>
            <w:r w:rsidRPr="009B5E42">
              <w:rPr>
                <w:rFonts w:ascii="Times New Roman" w:hAnsi="Times New Roman" w:hint="eastAsia"/>
                <w:sz w:val="24"/>
                <w:szCs w:val="24"/>
              </w:rPr>
              <w:t>，当存在多个时用英文半角逗号分隔</w:t>
            </w:r>
          </w:p>
        </w:tc>
      </w:tr>
      <w:tr w:rsidR="00305405" w:rsidRPr="009B5E42" w14:paraId="1CEA6E6F" w14:textId="45DE3061" w:rsidTr="009B5E42">
        <w:trPr>
          <w:trHeight w:val="283"/>
          <w:jc w:val="center"/>
        </w:trPr>
        <w:tc>
          <w:tcPr>
            <w:tcW w:w="737" w:type="dxa"/>
            <w:vAlign w:val="center"/>
          </w:tcPr>
          <w:p w14:paraId="4E36778F" w14:textId="603B6C6A" w:rsidR="00305405" w:rsidRPr="009B5E42" w:rsidRDefault="00305405" w:rsidP="0030540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7</w:t>
            </w:r>
          </w:p>
        </w:tc>
        <w:tc>
          <w:tcPr>
            <w:tcW w:w="2268" w:type="dxa"/>
            <w:vAlign w:val="center"/>
          </w:tcPr>
          <w:p w14:paraId="1A958D95"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发行方式代码</w:t>
            </w:r>
          </w:p>
        </w:tc>
        <w:tc>
          <w:tcPr>
            <w:tcW w:w="1984" w:type="dxa"/>
            <w:vAlign w:val="center"/>
          </w:tcPr>
          <w:p w14:paraId="76653E6E"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CHAR(2)</w:t>
            </w:r>
          </w:p>
        </w:tc>
        <w:tc>
          <w:tcPr>
            <w:tcW w:w="737" w:type="dxa"/>
            <w:vAlign w:val="center"/>
          </w:tcPr>
          <w:p w14:paraId="2518EFBC"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48B1B6D2"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p>
        </w:tc>
        <w:tc>
          <w:tcPr>
            <w:tcW w:w="2268" w:type="dxa"/>
            <w:vAlign w:val="center"/>
          </w:tcPr>
          <w:p w14:paraId="64BF609E"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详见附录</w:t>
            </w:r>
            <w:r w:rsidRPr="009B5E42">
              <w:rPr>
                <w:rFonts w:ascii="Times New Roman" w:hAnsi="Times New Roman"/>
                <w:color w:val="000000"/>
                <w:sz w:val="24"/>
                <w:szCs w:val="24"/>
              </w:rPr>
              <w:t>-</w:t>
            </w:r>
            <w:r w:rsidRPr="009B5E42">
              <w:rPr>
                <w:rFonts w:ascii="Times New Roman" w:hAnsi="Times New Roman"/>
                <w:color w:val="000000"/>
                <w:sz w:val="24"/>
                <w:szCs w:val="24"/>
              </w:rPr>
              <w:t>发行方式代码</w:t>
            </w:r>
          </w:p>
        </w:tc>
      </w:tr>
      <w:tr w:rsidR="00305405" w:rsidRPr="009B5E42" w14:paraId="18675108" w14:textId="48A5359B" w:rsidTr="009B5E42">
        <w:trPr>
          <w:trHeight w:val="283"/>
          <w:jc w:val="center"/>
        </w:trPr>
        <w:tc>
          <w:tcPr>
            <w:tcW w:w="737" w:type="dxa"/>
            <w:vAlign w:val="center"/>
          </w:tcPr>
          <w:p w14:paraId="689B546A" w14:textId="62BB18CA" w:rsidR="00305405" w:rsidRPr="009B5E42" w:rsidRDefault="00305405" w:rsidP="0030540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8</w:t>
            </w:r>
          </w:p>
        </w:tc>
        <w:tc>
          <w:tcPr>
            <w:tcW w:w="2268" w:type="dxa"/>
            <w:vAlign w:val="center"/>
          </w:tcPr>
          <w:p w14:paraId="2A025A46" w14:textId="77777777" w:rsidR="00305405" w:rsidRPr="009B5E42" w:rsidRDefault="00305405" w:rsidP="00305405">
            <w:pPr>
              <w:widowControl/>
              <w:spacing w:line="240" w:lineRule="auto"/>
              <w:ind w:firstLineChars="0" w:firstLine="0"/>
              <w:rPr>
                <w:rFonts w:ascii="Times New Roman" w:hAnsi="Times New Roman"/>
                <w:sz w:val="24"/>
                <w:szCs w:val="24"/>
              </w:rPr>
            </w:pPr>
            <w:r w:rsidRPr="009B5E42">
              <w:rPr>
                <w:rFonts w:ascii="Times New Roman" w:hAnsi="Times New Roman"/>
                <w:color w:val="000000"/>
                <w:sz w:val="24"/>
                <w:szCs w:val="24"/>
              </w:rPr>
              <w:t>实际发行规模</w:t>
            </w:r>
          </w:p>
        </w:tc>
        <w:tc>
          <w:tcPr>
            <w:tcW w:w="1984" w:type="dxa"/>
            <w:vAlign w:val="center"/>
          </w:tcPr>
          <w:p w14:paraId="374DFB42" w14:textId="77777777" w:rsidR="00305405" w:rsidRPr="009B5E42" w:rsidRDefault="00305405" w:rsidP="00305405">
            <w:pPr>
              <w:widowControl/>
              <w:spacing w:line="240" w:lineRule="auto"/>
              <w:ind w:firstLineChars="0" w:firstLine="0"/>
              <w:rPr>
                <w:rFonts w:ascii="Times New Roman" w:hAnsi="Times New Roman"/>
                <w:sz w:val="24"/>
                <w:szCs w:val="24"/>
              </w:rPr>
            </w:pPr>
            <w:r w:rsidRPr="009B5E42">
              <w:rPr>
                <w:rFonts w:ascii="Times New Roman" w:hAnsi="Times New Roman"/>
                <w:color w:val="000000"/>
                <w:sz w:val="24"/>
                <w:szCs w:val="24"/>
              </w:rPr>
              <w:t>DECIMAL(20,2)</w:t>
            </w:r>
          </w:p>
        </w:tc>
        <w:tc>
          <w:tcPr>
            <w:tcW w:w="737" w:type="dxa"/>
            <w:vAlign w:val="center"/>
          </w:tcPr>
          <w:p w14:paraId="45ACE5EC"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14FD6B80"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p>
        </w:tc>
        <w:tc>
          <w:tcPr>
            <w:tcW w:w="2268" w:type="dxa"/>
            <w:vAlign w:val="center"/>
          </w:tcPr>
          <w:p w14:paraId="5911BC07"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单位：</w:t>
            </w:r>
            <w:r w:rsidRPr="009B5E42">
              <w:rPr>
                <w:rFonts w:ascii="Times New Roman" w:hAnsi="Times New Roman" w:hint="eastAsia"/>
                <w:color w:val="000000"/>
                <w:sz w:val="24"/>
                <w:szCs w:val="24"/>
              </w:rPr>
              <w:t>元</w:t>
            </w:r>
          </w:p>
        </w:tc>
      </w:tr>
      <w:tr w:rsidR="00305405" w:rsidRPr="009B5E42" w14:paraId="01FED300" w14:textId="24BB51B0" w:rsidTr="009B5E42">
        <w:trPr>
          <w:trHeight w:val="283"/>
          <w:jc w:val="center"/>
        </w:trPr>
        <w:tc>
          <w:tcPr>
            <w:tcW w:w="737" w:type="dxa"/>
            <w:vAlign w:val="center"/>
          </w:tcPr>
          <w:p w14:paraId="4E9C5661" w14:textId="3EB2E802" w:rsidR="00305405" w:rsidRPr="009B5E42" w:rsidRDefault="00305405" w:rsidP="0030540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9</w:t>
            </w:r>
          </w:p>
        </w:tc>
        <w:tc>
          <w:tcPr>
            <w:tcW w:w="2268" w:type="dxa"/>
            <w:vAlign w:val="center"/>
          </w:tcPr>
          <w:p w14:paraId="5EAAA319"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期限</w:t>
            </w:r>
          </w:p>
        </w:tc>
        <w:tc>
          <w:tcPr>
            <w:tcW w:w="1984" w:type="dxa"/>
            <w:vAlign w:val="center"/>
          </w:tcPr>
          <w:p w14:paraId="533FEA72"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DECIMAL(5,2)</w:t>
            </w:r>
          </w:p>
        </w:tc>
        <w:tc>
          <w:tcPr>
            <w:tcW w:w="737" w:type="dxa"/>
            <w:vAlign w:val="center"/>
          </w:tcPr>
          <w:p w14:paraId="5611F4A0"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09E27678"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p>
        </w:tc>
        <w:tc>
          <w:tcPr>
            <w:tcW w:w="2268" w:type="dxa"/>
            <w:vAlign w:val="center"/>
          </w:tcPr>
          <w:p w14:paraId="4FE792FD"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单位：年</w:t>
            </w:r>
          </w:p>
        </w:tc>
      </w:tr>
      <w:tr w:rsidR="00305405" w:rsidRPr="009B5E42" w14:paraId="7A9A63DE" w14:textId="584A28FD" w:rsidTr="009B5E42">
        <w:trPr>
          <w:trHeight w:val="283"/>
          <w:jc w:val="center"/>
        </w:trPr>
        <w:tc>
          <w:tcPr>
            <w:tcW w:w="737" w:type="dxa"/>
            <w:vAlign w:val="center"/>
          </w:tcPr>
          <w:p w14:paraId="27F1475F" w14:textId="47484523" w:rsidR="00305405" w:rsidRPr="009B5E42" w:rsidRDefault="00305405" w:rsidP="0030540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10</w:t>
            </w:r>
          </w:p>
        </w:tc>
        <w:tc>
          <w:tcPr>
            <w:tcW w:w="2268" w:type="dxa"/>
            <w:vAlign w:val="center"/>
          </w:tcPr>
          <w:p w14:paraId="6E4BCCF8"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发行利率</w:t>
            </w:r>
          </w:p>
        </w:tc>
        <w:tc>
          <w:tcPr>
            <w:tcW w:w="1984" w:type="dxa"/>
            <w:vAlign w:val="center"/>
          </w:tcPr>
          <w:p w14:paraId="6D03458B"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DECIMAL(10,4)</w:t>
            </w:r>
          </w:p>
        </w:tc>
        <w:tc>
          <w:tcPr>
            <w:tcW w:w="737" w:type="dxa"/>
            <w:vAlign w:val="center"/>
          </w:tcPr>
          <w:p w14:paraId="318FE4A7"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78439795"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p>
        </w:tc>
        <w:tc>
          <w:tcPr>
            <w:tcW w:w="2268" w:type="dxa"/>
            <w:vAlign w:val="center"/>
          </w:tcPr>
          <w:p w14:paraId="541B22D1"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单位：</w:t>
            </w:r>
            <w:r w:rsidRPr="009B5E42">
              <w:rPr>
                <w:rFonts w:ascii="Times New Roman" w:hAnsi="Times New Roman"/>
                <w:color w:val="000000"/>
                <w:sz w:val="24"/>
                <w:szCs w:val="24"/>
              </w:rPr>
              <w:t>%</w:t>
            </w:r>
          </w:p>
          <w:p w14:paraId="30139726" w14:textId="70B20A21"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只需填写</w:t>
            </w:r>
            <w:r w:rsidRPr="009B5E42">
              <w:rPr>
                <w:rFonts w:ascii="Times New Roman" w:hAnsi="Times New Roman" w:hint="eastAsia"/>
                <w:color w:val="000000"/>
                <w:sz w:val="24"/>
                <w:szCs w:val="24"/>
              </w:rPr>
              <w:t>单位</w:t>
            </w:r>
            <w:r w:rsidRPr="009B5E42">
              <w:rPr>
                <w:rFonts w:ascii="Times New Roman" w:hAnsi="Times New Roman"/>
                <w:color w:val="000000"/>
                <w:sz w:val="24"/>
                <w:szCs w:val="24"/>
              </w:rPr>
              <w:t>前面的数值即可</w:t>
            </w:r>
          </w:p>
        </w:tc>
      </w:tr>
      <w:tr w:rsidR="00305405" w:rsidRPr="009B5E42" w14:paraId="13D6641F" w14:textId="176665DC" w:rsidTr="009B5E42">
        <w:trPr>
          <w:trHeight w:val="283"/>
          <w:jc w:val="center"/>
        </w:trPr>
        <w:tc>
          <w:tcPr>
            <w:tcW w:w="737" w:type="dxa"/>
            <w:vAlign w:val="center"/>
          </w:tcPr>
          <w:p w14:paraId="4C54C77B" w14:textId="261DE95D" w:rsidR="00305405" w:rsidRPr="009B5E42" w:rsidRDefault="00305405" w:rsidP="0030540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1</w:t>
            </w:r>
            <w:r>
              <w:rPr>
                <w:rFonts w:ascii="Times New Roman" w:hAnsi="Times New Roman"/>
                <w:sz w:val="24"/>
                <w:szCs w:val="24"/>
              </w:rPr>
              <w:t>1</w:t>
            </w:r>
          </w:p>
        </w:tc>
        <w:tc>
          <w:tcPr>
            <w:tcW w:w="2268" w:type="dxa"/>
            <w:vAlign w:val="center"/>
          </w:tcPr>
          <w:p w14:paraId="6B7594DE" w14:textId="77777777" w:rsidR="00305405" w:rsidRPr="009B5E42" w:rsidRDefault="00305405" w:rsidP="00305405">
            <w:pPr>
              <w:widowControl/>
              <w:spacing w:line="240" w:lineRule="auto"/>
              <w:ind w:firstLineChars="0" w:firstLine="0"/>
              <w:rPr>
                <w:rFonts w:ascii="Times New Roman" w:hAnsi="Times New Roman"/>
                <w:sz w:val="24"/>
                <w:szCs w:val="24"/>
              </w:rPr>
            </w:pPr>
            <w:r w:rsidRPr="009B5E42">
              <w:rPr>
                <w:rFonts w:ascii="Times New Roman" w:hAnsi="Times New Roman"/>
                <w:sz w:val="24"/>
                <w:szCs w:val="24"/>
              </w:rPr>
              <w:t>发行起始日期</w:t>
            </w:r>
          </w:p>
        </w:tc>
        <w:tc>
          <w:tcPr>
            <w:tcW w:w="1984" w:type="dxa"/>
            <w:vAlign w:val="center"/>
          </w:tcPr>
          <w:p w14:paraId="18DD0B07" w14:textId="77777777" w:rsidR="00305405" w:rsidRPr="009B5E42" w:rsidRDefault="00305405" w:rsidP="00305405">
            <w:pPr>
              <w:widowControl/>
              <w:spacing w:line="240" w:lineRule="auto"/>
              <w:ind w:firstLineChars="0" w:firstLine="0"/>
              <w:rPr>
                <w:rFonts w:ascii="Times New Roman" w:hAnsi="Times New Roman"/>
                <w:sz w:val="24"/>
                <w:szCs w:val="24"/>
              </w:rPr>
            </w:pPr>
            <w:r w:rsidRPr="009B5E42">
              <w:rPr>
                <w:rFonts w:ascii="Times New Roman" w:hAnsi="Times New Roman"/>
                <w:sz w:val="24"/>
                <w:szCs w:val="24"/>
              </w:rPr>
              <w:t>CHAR(8)</w:t>
            </w:r>
          </w:p>
        </w:tc>
        <w:tc>
          <w:tcPr>
            <w:tcW w:w="737" w:type="dxa"/>
            <w:vAlign w:val="center"/>
          </w:tcPr>
          <w:p w14:paraId="72FCC11D" w14:textId="77777777" w:rsidR="00305405" w:rsidRPr="009B5E42" w:rsidRDefault="00305405" w:rsidP="0030540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N</w:t>
            </w:r>
          </w:p>
        </w:tc>
        <w:tc>
          <w:tcPr>
            <w:tcW w:w="737" w:type="dxa"/>
            <w:vAlign w:val="center"/>
          </w:tcPr>
          <w:p w14:paraId="658970DD" w14:textId="77777777" w:rsidR="00305405" w:rsidRPr="009B5E42" w:rsidRDefault="00305405" w:rsidP="00305405">
            <w:pPr>
              <w:widowControl/>
              <w:spacing w:line="240" w:lineRule="auto"/>
              <w:ind w:firstLineChars="0" w:firstLine="0"/>
              <w:jc w:val="center"/>
              <w:rPr>
                <w:rFonts w:ascii="Times New Roman" w:hAnsi="Times New Roman"/>
                <w:sz w:val="24"/>
                <w:szCs w:val="24"/>
              </w:rPr>
            </w:pPr>
          </w:p>
        </w:tc>
        <w:tc>
          <w:tcPr>
            <w:tcW w:w="2268" w:type="dxa"/>
            <w:vAlign w:val="center"/>
          </w:tcPr>
          <w:p w14:paraId="64BBCDE3" w14:textId="77777777" w:rsidR="00305405" w:rsidRPr="009B5E42" w:rsidRDefault="00305405" w:rsidP="00305405">
            <w:pPr>
              <w:widowControl/>
              <w:spacing w:line="240" w:lineRule="auto"/>
              <w:ind w:firstLineChars="0" w:firstLine="0"/>
              <w:rPr>
                <w:rFonts w:ascii="Times New Roman" w:hAnsi="Times New Roman"/>
                <w:sz w:val="24"/>
                <w:szCs w:val="24"/>
              </w:rPr>
            </w:pPr>
            <w:r w:rsidRPr="009B5E42">
              <w:rPr>
                <w:rFonts w:ascii="Times New Roman" w:hAnsi="Times New Roman" w:hint="eastAsia"/>
                <w:sz w:val="24"/>
                <w:szCs w:val="24"/>
              </w:rPr>
              <w:t>格式：</w:t>
            </w:r>
            <w:r w:rsidRPr="009B5E42">
              <w:rPr>
                <w:rFonts w:ascii="Times New Roman" w:hAnsi="Times New Roman" w:hint="eastAsia"/>
                <w:sz w:val="24"/>
                <w:szCs w:val="24"/>
              </w:rPr>
              <w:t>YYYYMMDD</w:t>
            </w:r>
          </w:p>
        </w:tc>
      </w:tr>
      <w:tr w:rsidR="00305405" w:rsidRPr="009B5E42" w14:paraId="5981A4BF" w14:textId="09BDC408" w:rsidTr="009B5E42">
        <w:trPr>
          <w:trHeight w:val="283"/>
          <w:jc w:val="center"/>
        </w:trPr>
        <w:tc>
          <w:tcPr>
            <w:tcW w:w="737" w:type="dxa"/>
            <w:vAlign w:val="center"/>
          </w:tcPr>
          <w:p w14:paraId="22CBA6E5" w14:textId="0D654C0E" w:rsidR="00305405" w:rsidRPr="009B5E42" w:rsidRDefault="00305405" w:rsidP="00305405">
            <w:pPr>
              <w:widowControl/>
              <w:spacing w:line="240" w:lineRule="auto"/>
              <w:ind w:firstLineChars="0" w:firstLine="0"/>
              <w:jc w:val="center"/>
              <w:rPr>
                <w:rFonts w:ascii="Times New Roman" w:hAnsi="Times New Roman"/>
                <w:sz w:val="24"/>
                <w:szCs w:val="24"/>
              </w:rPr>
            </w:pPr>
            <w:r>
              <w:rPr>
                <w:rFonts w:ascii="Times New Roman" w:hAnsi="Times New Roman"/>
                <w:sz w:val="24"/>
                <w:szCs w:val="24"/>
              </w:rPr>
              <w:t>12</w:t>
            </w:r>
          </w:p>
        </w:tc>
        <w:tc>
          <w:tcPr>
            <w:tcW w:w="2268" w:type="dxa"/>
            <w:vAlign w:val="center"/>
          </w:tcPr>
          <w:p w14:paraId="79CE6A6B"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起息日期</w:t>
            </w:r>
          </w:p>
        </w:tc>
        <w:tc>
          <w:tcPr>
            <w:tcW w:w="1984" w:type="dxa"/>
            <w:vAlign w:val="center"/>
          </w:tcPr>
          <w:p w14:paraId="7ED572CB"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sz w:val="24"/>
                <w:szCs w:val="24"/>
              </w:rPr>
              <w:t>CHAR(8)</w:t>
            </w:r>
          </w:p>
        </w:tc>
        <w:tc>
          <w:tcPr>
            <w:tcW w:w="737" w:type="dxa"/>
            <w:vAlign w:val="center"/>
          </w:tcPr>
          <w:p w14:paraId="5DA1D38D"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243DA12A"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p>
        </w:tc>
        <w:tc>
          <w:tcPr>
            <w:tcW w:w="2268" w:type="dxa"/>
            <w:vAlign w:val="center"/>
          </w:tcPr>
          <w:p w14:paraId="6B5C9309"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hint="eastAsia"/>
                <w:color w:val="000000"/>
                <w:sz w:val="24"/>
                <w:szCs w:val="24"/>
              </w:rPr>
              <w:t>格式：</w:t>
            </w:r>
            <w:r w:rsidRPr="009B5E42">
              <w:rPr>
                <w:rFonts w:ascii="Times New Roman" w:hAnsi="Times New Roman" w:hint="eastAsia"/>
                <w:color w:val="000000"/>
                <w:sz w:val="24"/>
                <w:szCs w:val="24"/>
              </w:rPr>
              <w:t>YYYYMMDD</w:t>
            </w:r>
          </w:p>
        </w:tc>
      </w:tr>
      <w:tr w:rsidR="00305405" w:rsidRPr="009B5E42" w14:paraId="497CBAFA" w14:textId="31D88A14" w:rsidTr="009B5E42">
        <w:trPr>
          <w:trHeight w:val="283"/>
          <w:jc w:val="center"/>
        </w:trPr>
        <w:tc>
          <w:tcPr>
            <w:tcW w:w="737" w:type="dxa"/>
            <w:vAlign w:val="center"/>
          </w:tcPr>
          <w:p w14:paraId="5D9A238E" w14:textId="1A8C02B6" w:rsidR="00305405" w:rsidRPr="009B5E42" w:rsidRDefault="00305405" w:rsidP="00305405">
            <w:pPr>
              <w:widowControl/>
              <w:spacing w:line="240" w:lineRule="auto"/>
              <w:ind w:firstLineChars="0" w:firstLine="0"/>
              <w:jc w:val="center"/>
              <w:rPr>
                <w:rFonts w:ascii="Times New Roman" w:hAnsi="Times New Roman"/>
                <w:sz w:val="24"/>
                <w:szCs w:val="24"/>
              </w:rPr>
            </w:pPr>
            <w:r>
              <w:rPr>
                <w:rFonts w:ascii="Times New Roman" w:hAnsi="Times New Roman"/>
                <w:sz w:val="24"/>
                <w:szCs w:val="24"/>
              </w:rPr>
              <w:t>13</w:t>
            </w:r>
          </w:p>
        </w:tc>
        <w:tc>
          <w:tcPr>
            <w:tcW w:w="2268" w:type="dxa"/>
            <w:vAlign w:val="center"/>
          </w:tcPr>
          <w:p w14:paraId="7D52D533"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到期日期</w:t>
            </w:r>
          </w:p>
        </w:tc>
        <w:tc>
          <w:tcPr>
            <w:tcW w:w="1984" w:type="dxa"/>
            <w:vAlign w:val="center"/>
          </w:tcPr>
          <w:p w14:paraId="6DCA04D4"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sz w:val="24"/>
                <w:szCs w:val="24"/>
              </w:rPr>
              <w:t>CHAR(8)</w:t>
            </w:r>
          </w:p>
        </w:tc>
        <w:tc>
          <w:tcPr>
            <w:tcW w:w="737" w:type="dxa"/>
            <w:vAlign w:val="center"/>
          </w:tcPr>
          <w:p w14:paraId="7A282A3B"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71E904F4" w14:textId="77777777"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p>
        </w:tc>
        <w:tc>
          <w:tcPr>
            <w:tcW w:w="2268" w:type="dxa"/>
            <w:vAlign w:val="center"/>
          </w:tcPr>
          <w:p w14:paraId="136FF7A9" w14:textId="77777777"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hint="eastAsia"/>
                <w:color w:val="000000"/>
                <w:sz w:val="24"/>
                <w:szCs w:val="24"/>
              </w:rPr>
              <w:t>格式：</w:t>
            </w:r>
            <w:r w:rsidRPr="009B5E42">
              <w:rPr>
                <w:rFonts w:ascii="Times New Roman" w:hAnsi="Times New Roman" w:hint="eastAsia"/>
                <w:color w:val="000000"/>
                <w:sz w:val="24"/>
                <w:szCs w:val="24"/>
              </w:rPr>
              <w:t>YYYYMMDD</w:t>
            </w:r>
          </w:p>
        </w:tc>
      </w:tr>
    </w:tbl>
    <w:p w14:paraId="511DE595" w14:textId="77777777" w:rsidR="00B66C17" w:rsidRPr="009B5E42" w:rsidRDefault="007B3759">
      <w:pPr>
        <w:pStyle w:val="3"/>
        <w:keepNext/>
        <w:keepLines/>
        <w:spacing w:before="260" w:after="260" w:line="415" w:lineRule="auto"/>
        <w:ind w:left="709" w:hanging="709"/>
        <w:jc w:val="both"/>
        <w:rPr>
          <w:rFonts w:ascii="Times New Roman" w:hAnsi="Times New Roman"/>
          <w:color w:val="000000"/>
          <w:szCs w:val="28"/>
        </w:rPr>
      </w:pPr>
      <w:r w:rsidRPr="009B5E42">
        <w:rPr>
          <w:rFonts w:ascii="Times New Roman" w:hAnsi="Times New Roman"/>
          <w:color w:val="000000"/>
          <w:szCs w:val="28"/>
        </w:rPr>
        <w:lastRenderedPageBreak/>
        <w:t>企业资产支持证券基本信息</w:t>
      </w:r>
    </w:p>
    <w:p w14:paraId="02FD5A07" w14:textId="77777777" w:rsidR="00C37B21" w:rsidRPr="009B5E42" w:rsidRDefault="00C37B21" w:rsidP="00C37B21">
      <w:pPr>
        <w:pStyle w:val="4"/>
      </w:pPr>
      <w:r w:rsidRPr="009B5E42">
        <w:rPr>
          <w:rFonts w:hint="eastAsia"/>
        </w:rPr>
        <w:t>接口说明</w:t>
      </w:r>
    </w:p>
    <w:tbl>
      <w:tblPr>
        <w:tblW w:w="8731"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8731"/>
      </w:tblGrid>
      <w:tr w:rsidR="006E71BF" w:rsidRPr="009B5E42" w14:paraId="6B5F911C" w14:textId="77777777" w:rsidTr="006E71BF">
        <w:trPr>
          <w:trHeight w:val="283"/>
          <w:jc w:val="center"/>
        </w:trPr>
        <w:tc>
          <w:tcPr>
            <w:tcW w:w="8731" w:type="dxa"/>
            <w:tcBorders>
              <w:top w:val="thickThinSmallGap" w:sz="12" w:space="0" w:color="auto"/>
              <w:left w:val="thickThinSmallGap" w:sz="12" w:space="0" w:color="auto"/>
              <w:bottom w:val="thinThickSmallGap" w:sz="12" w:space="0" w:color="auto"/>
              <w:right w:val="thinThickSmallGap" w:sz="12" w:space="0" w:color="auto"/>
            </w:tcBorders>
            <w:vAlign w:val="center"/>
            <w:hideMark/>
          </w:tcPr>
          <w:p w14:paraId="4C736A4D" w14:textId="77777777" w:rsidR="006E71BF" w:rsidRPr="009B5E42" w:rsidRDefault="006E71BF" w:rsidP="00EC705A">
            <w:pPr>
              <w:widowControl/>
              <w:numPr>
                <w:ilvl w:val="0"/>
                <w:numId w:val="6"/>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t>用途：报送本交易场所挂牌的全部企业资产支持证券的基本信息。</w:t>
            </w:r>
          </w:p>
          <w:p w14:paraId="02C1E8D1" w14:textId="77777777" w:rsidR="006E71BF" w:rsidRPr="009B5E42" w:rsidRDefault="006E71BF" w:rsidP="00EC705A">
            <w:pPr>
              <w:widowControl/>
              <w:numPr>
                <w:ilvl w:val="0"/>
                <w:numId w:val="6"/>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t>首次报送范围：全部企业资产支持证券的基本信息。</w:t>
            </w:r>
          </w:p>
          <w:p w14:paraId="640D4010" w14:textId="77777777" w:rsidR="006E71BF" w:rsidRPr="009B5E42" w:rsidRDefault="006E71BF" w:rsidP="00EC705A">
            <w:pPr>
              <w:widowControl/>
              <w:numPr>
                <w:ilvl w:val="0"/>
                <w:numId w:val="6"/>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t>日常报送范围：全部未到期的企业资产支持证券的基本信息。</w:t>
            </w:r>
          </w:p>
        </w:tc>
      </w:tr>
    </w:tbl>
    <w:p w14:paraId="4C4ED436" w14:textId="77777777" w:rsidR="00C37B21" w:rsidRPr="009B5E42" w:rsidRDefault="00C37B21" w:rsidP="00C37B21">
      <w:pPr>
        <w:pStyle w:val="4"/>
      </w:pPr>
      <w:r w:rsidRPr="009B5E42">
        <w:rPr>
          <w:rFonts w:hint="eastAsia"/>
        </w:rPr>
        <w:t>接口内容</w:t>
      </w:r>
    </w:p>
    <w:tbl>
      <w:tblPr>
        <w:tblW w:w="8731"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737"/>
        <w:gridCol w:w="2268"/>
        <w:gridCol w:w="1984"/>
        <w:gridCol w:w="737"/>
        <w:gridCol w:w="737"/>
        <w:gridCol w:w="2268"/>
      </w:tblGrid>
      <w:tr w:rsidR="00B66C17" w:rsidRPr="009B5E42" w14:paraId="4963DAEB" w14:textId="77777777">
        <w:trPr>
          <w:trHeight w:val="283"/>
          <w:jc w:val="center"/>
        </w:trPr>
        <w:tc>
          <w:tcPr>
            <w:tcW w:w="737" w:type="dxa"/>
            <w:vAlign w:val="center"/>
          </w:tcPr>
          <w:p w14:paraId="072FEAF8" w14:textId="77777777"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序号</w:t>
            </w:r>
          </w:p>
        </w:tc>
        <w:tc>
          <w:tcPr>
            <w:tcW w:w="2268" w:type="dxa"/>
            <w:vAlign w:val="center"/>
          </w:tcPr>
          <w:p w14:paraId="5455ED48" w14:textId="77777777"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字段名称</w:t>
            </w:r>
          </w:p>
        </w:tc>
        <w:tc>
          <w:tcPr>
            <w:tcW w:w="1984" w:type="dxa"/>
            <w:vAlign w:val="center"/>
          </w:tcPr>
          <w:p w14:paraId="7F7CBE0A" w14:textId="77777777" w:rsidR="00B66C17" w:rsidRPr="009B5E42" w:rsidRDefault="007B3759">
            <w:pPr>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数据类型</w:t>
            </w:r>
          </w:p>
        </w:tc>
        <w:tc>
          <w:tcPr>
            <w:tcW w:w="737" w:type="dxa"/>
            <w:vAlign w:val="center"/>
          </w:tcPr>
          <w:p w14:paraId="6F93927F" w14:textId="77777777"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是否必填</w:t>
            </w:r>
          </w:p>
        </w:tc>
        <w:tc>
          <w:tcPr>
            <w:tcW w:w="737" w:type="dxa"/>
            <w:vAlign w:val="center"/>
          </w:tcPr>
          <w:p w14:paraId="0B67FE90" w14:textId="77777777"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主键</w:t>
            </w:r>
          </w:p>
        </w:tc>
        <w:tc>
          <w:tcPr>
            <w:tcW w:w="2268" w:type="dxa"/>
            <w:vAlign w:val="center"/>
          </w:tcPr>
          <w:p w14:paraId="2F9D877F" w14:textId="77777777"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备注说明</w:t>
            </w:r>
          </w:p>
        </w:tc>
      </w:tr>
      <w:tr w:rsidR="00B66C17" w:rsidRPr="009B5E42" w14:paraId="1F4B6874" w14:textId="77777777">
        <w:trPr>
          <w:trHeight w:val="283"/>
          <w:jc w:val="center"/>
        </w:trPr>
        <w:tc>
          <w:tcPr>
            <w:tcW w:w="737" w:type="dxa"/>
            <w:vAlign w:val="center"/>
          </w:tcPr>
          <w:p w14:paraId="16D243AA" w14:textId="77777777" w:rsidR="00B66C17" w:rsidRPr="009B5E42" w:rsidRDefault="007B3759">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1</w:t>
            </w:r>
          </w:p>
        </w:tc>
        <w:tc>
          <w:tcPr>
            <w:tcW w:w="2268" w:type="dxa"/>
            <w:vAlign w:val="center"/>
          </w:tcPr>
          <w:p w14:paraId="1B7A7F84" w14:textId="77777777" w:rsidR="00B66C17" w:rsidRPr="009B5E42" w:rsidRDefault="007B3759">
            <w:pPr>
              <w:widowControl/>
              <w:spacing w:line="240" w:lineRule="auto"/>
              <w:ind w:firstLineChars="0" w:firstLine="0"/>
              <w:rPr>
                <w:rFonts w:ascii="Times New Roman" w:hAnsi="Times New Roman"/>
                <w:color w:val="000000"/>
                <w:kern w:val="0"/>
                <w:sz w:val="24"/>
                <w:szCs w:val="24"/>
              </w:rPr>
            </w:pPr>
            <w:r w:rsidRPr="009B5E42">
              <w:rPr>
                <w:rFonts w:ascii="Times New Roman" w:hAnsi="Times New Roman"/>
                <w:color w:val="000000"/>
                <w:sz w:val="24"/>
                <w:szCs w:val="24"/>
              </w:rPr>
              <w:t>交易场所代码</w:t>
            </w:r>
          </w:p>
        </w:tc>
        <w:tc>
          <w:tcPr>
            <w:tcW w:w="1984" w:type="dxa"/>
            <w:vAlign w:val="center"/>
          </w:tcPr>
          <w:p w14:paraId="457AAB9E" w14:textId="77777777" w:rsidR="00B66C17" w:rsidRPr="009B5E42" w:rsidRDefault="007B3759">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CHAR(4)</w:t>
            </w:r>
          </w:p>
        </w:tc>
        <w:tc>
          <w:tcPr>
            <w:tcW w:w="737" w:type="dxa"/>
            <w:vAlign w:val="center"/>
          </w:tcPr>
          <w:p w14:paraId="0E169CE0" w14:textId="77777777"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737" w:type="dxa"/>
            <w:vAlign w:val="center"/>
          </w:tcPr>
          <w:p w14:paraId="148CF400" w14:textId="77777777"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2268" w:type="dxa"/>
            <w:vAlign w:val="center"/>
          </w:tcPr>
          <w:p w14:paraId="1281F973" w14:textId="5704D1AC" w:rsidR="008F3507" w:rsidRPr="009B5E42" w:rsidRDefault="007B3759" w:rsidP="00D126D7">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详见附录</w:t>
            </w:r>
            <w:r w:rsidRPr="009B5E42">
              <w:rPr>
                <w:rFonts w:ascii="Times New Roman" w:hAnsi="Times New Roman"/>
                <w:color w:val="000000"/>
                <w:sz w:val="24"/>
                <w:szCs w:val="24"/>
              </w:rPr>
              <w:t>-</w:t>
            </w:r>
            <w:r w:rsidRPr="009B5E42">
              <w:rPr>
                <w:rFonts w:ascii="Times New Roman" w:hAnsi="Times New Roman"/>
                <w:color w:val="000000"/>
                <w:sz w:val="24"/>
                <w:szCs w:val="24"/>
              </w:rPr>
              <w:t>交易场所代码</w:t>
            </w:r>
          </w:p>
        </w:tc>
      </w:tr>
      <w:tr w:rsidR="00B66C17" w:rsidRPr="009B5E42" w14:paraId="23FD496F" w14:textId="77777777">
        <w:trPr>
          <w:trHeight w:val="283"/>
          <w:jc w:val="center"/>
        </w:trPr>
        <w:tc>
          <w:tcPr>
            <w:tcW w:w="737" w:type="dxa"/>
            <w:vAlign w:val="center"/>
          </w:tcPr>
          <w:p w14:paraId="2AF2DC0B" w14:textId="77777777" w:rsidR="00B66C17" w:rsidRPr="009B5E42" w:rsidRDefault="007B3759">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hint="eastAsia"/>
                <w:color w:val="000000"/>
                <w:sz w:val="24"/>
                <w:szCs w:val="24"/>
              </w:rPr>
              <w:t>2</w:t>
            </w:r>
          </w:p>
        </w:tc>
        <w:tc>
          <w:tcPr>
            <w:tcW w:w="2268" w:type="dxa"/>
            <w:vAlign w:val="center"/>
          </w:tcPr>
          <w:p w14:paraId="41F06AC9" w14:textId="77777777" w:rsidR="00B66C17" w:rsidRPr="009B5E42" w:rsidRDefault="007B3759">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证券代码</w:t>
            </w:r>
          </w:p>
        </w:tc>
        <w:tc>
          <w:tcPr>
            <w:tcW w:w="1984" w:type="dxa"/>
            <w:vAlign w:val="center"/>
          </w:tcPr>
          <w:p w14:paraId="3F3D843A" w14:textId="77777777" w:rsidR="00B66C17" w:rsidRPr="009B5E42" w:rsidRDefault="007B3759">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CHAR(6)</w:t>
            </w:r>
          </w:p>
        </w:tc>
        <w:tc>
          <w:tcPr>
            <w:tcW w:w="737" w:type="dxa"/>
            <w:vAlign w:val="center"/>
          </w:tcPr>
          <w:p w14:paraId="36066B6E" w14:textId="77777777"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737" w:type="dxa"/>
            <w:vAlign w:val="center"/>
          </w:tcPr>
          <w:p w14:paraId="2F5423F1" w14:textId="77777777"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2268" w:type="dxa"/>
            <w:vAlign w:val="center"/>
          </w:tcPr>
          <w:p w14:paraId="49F3AB3E" w14:textId="77777777" w:rsidR="00B66C17" w:rsidRPr="009B5E42" w:rsidRDefault="00B66C17">
            <w:pPr>
              <w:spacing w:line="240" w:lineRule="auto"/>
              <w:ind w:firstLineChars="0" w:firstLine="0"/>
              <w:jc w:val="both"/>
              <w:rPr>
                <w:rFonts w:ascii="Times New Roman" w:hAnsi="Times New Roman"/>
                <w:color w:val="000000"/>
                <w:sz w:val="24"/>
                <w:szCs w:val="24"/>
              </w:rPr>
            </w:pPr>
          </w:p>
        </w:tc>
      </w:tr>
      <w:tr w:rsidR="00B66C17" w:rsidRPr="009B5E42" w14:paraId="48F61DF5" w14:textId="77777777">
        <w:trPr>
          <w:trHeight w:val="283"/>
          <w:jc w:val="center"/>
        </w:trPr>
        <w:tc>
          <w:tcPr>
            <w:tcW w:w="737" w:type="dxa"/>
            <w:vAlign w:val="center"/>
          </w:tcPr>
          <w:p w14:paraId="46F6EDFB" w14:textId="0176792F" w:rsidR="00B66C17" w:rsidRPr="009B5E42" w:rsidRDefault="009A3999">
            <w:pPr>
              <w:widowControl/>
              <w:spacing w:line="240" w:lineRule="auto"/>
              <w:ind w:firstLineChars="0" w:firstLine="0"/>
              <w:jc w:val="center"/>
              <w:rPr>
                <w:rFonts w:ascii="Times New Roman" w:hAnsi="Times New Roman"/>
                <w:color w:val="000000"/>
                <w:sz w:val="24"/>
                <w:szCs w:val="24"/>
              </w:rPr>
            </w:pPr>
            <w:r>
              <w:rPr>
                <w:rFonts w:ascii="Times New Roman" w:hAnsi="Times New Roman" w:hint="eastAsia"/>
                <w:color w:val="000000"/>
                <w:sz w:val="24"/>
                <w:szCs w:val="24"/>
              </w:rPr>
              <w:t>3</w:t>
            </w:r>
          </w:p>
        </w:tc>
        <w:tc>
          <w:tcPr>
            <w:tcW w:w="2268" w:type="dxa"/>
            <w:vAlign w:val="center"/>
          </w:tcPr>
          <w:p w14:paraId="0A149B0A" w14:textId="77777777" w:rsidR="00B66C17" w:rsidRPr="009B5E42" w:rsidRDefault="007B3759">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证券简称</w:t>
            </w:r>
          </w:p>
        </w:tc>
        <w:tc>
          <w:tcPr>
            <w:tcW w:w="1984" w:type="dxa"/>
            <w:vAlign w:val="center"/>
          </w:tcPr>
          <w:p w14:paraId="538C94D7" w14:textId="77777777" w:rsidR="00B66C17" w:rsidRPr="009B5E42" w:rsidRDefault="007B3759">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CHAR(20)</w:t>
            </w:r>
          </w:p>
        </w:tc>
        <w:tc>
          <w:tcPr>
            <w:tcW w:w="737" w:type="dxa"/>
            <w:vAlign w:val="center"/>
          </w:tcPr>
          <w:p w14:paraId="5336DD83" w14:textId="77777777"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7ADCC985" w14:textId="77777777" w:rsidR="00B66C17" w:rsidRPr="009B5E42" w:rsidRDefault="00B66C17">
            <w:pPr>
              <w:spacing w:line="240" w:lineRule="auto"/>
              <w:ind w:firstLineChars="0" w:firstLine="0"/>
              <w:jc w:val="center"/>
              <w:rPr>
                <w:rFonts w:ascii="Times New Roman" w:hAnsi="Times New Roman"/>
                <w:color w:val="000000"/>
                <w:sz w:val="24"/>
                <w:szCs w:val="24"/>
              </w:rPr>
            </w:pPr>
          </w:p>
        </w:tc>
        <w:tc>
          <w:tcPr>
            <w:tcW w:w="2268" w:type="dxa"/>
            <w:vAlign w:val="center"/>
          </w:tcPr>
          <w:p w14:paraId="032BF8D8" w14:textId="77777777" w:rsidR="00B66C17" w:rsidRPr="009B5E42" w:rsidRDefault="00B66C17">
            <w:pPr>
              <w:spacing w:line="240" w:lineRule="auto"/>
              <w:ind w:firstLineChars="0" w:firstLine="0"/>
              <w:jc w:val="both"/>
              <w:rPr>
                <w:rFonts w:ascii="Times New Roman" w:hAnsi="Times New Roman"/>
                <w:sz w:val="24"/>
                <w:szCs w:val="24"/>
              </w:rPr>
            </w:pPr>
          </w:p>
        </w:tc>
      </w:tr>
      <w:tr w:rsidR="009A3999" w:rsidRPr="009B5E42" w14:paraId="627C2EEE" w14:textId="77777777">
        <w:trPr>
          <w:trHeight w:val="283"/>
          <w:jc w:val="center"/>
        </w:trPr>
        <w:tc>
          <w:tcPr>
            <w:tcW w:w="737" w:type="dxa"/>
            <w:vAlign w:val="center"/>
          </w:tcPr>
          <w:p w14:paraId="24E80F48" w14:textId="5C4F4972" w:rsidR="009A3999" w:rsidRPr="009B5E42" w:rsidRDefault="009A3999" w:rsidP="009A3999">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4</w:t>
            </w:r>
          </w:p>
        </w:tc>
        <w:tc>
          <w:tcPr>
            <w:tcW w:w="2268" w:type="dxa"/>
            <w:vAlign w:val="center"/>
          </w:tcPr>
          <w:p w14:paraId="759F0E60" w14:textId="77777777" w:rsidR="009A3999" w:rsidRPr="009B5E42" w:rsidRDefault="009A3999" w:rsidP="009A3999">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专项计划</w:t>
            </w:r>
            <w:r w:rsidRPr="009B5E42">
              <w:rPr>
                <w:rFonts w:ascii="Times New Roman" w:hAnsi="Times New Roman" w:hint="eastAsia"/>
                <w:color w:val="000000"/>
                <w:sz w:val="24"/>
                <w:szCs w:val="24"/>
              </w:rPr>
              <w:t>全称</w:t>
            </w:r>
          </w:p>
        </w:tc>
        <w:tc>
          <w:tcPr>
            <w:tcW w:w="1984" w:type="dxa"/>
            <w:vAlign w:val="center"/>
          </w:tcPr>
          <w:p w14:paraId="71F7752E" w14:textId="77777777" w:rsidR="009A3999" w:rsidRPr="009B5E42" w:rsidRDefault="009A3999" w:rsidP="009A3999">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VARCHAR(500)</w:t>
            </w:r>
          </w:p>
        </w:tc>
        <w:tc>
          <w:tcPr>
            <w:tcW w:w="737" w:type="dxa"/>
            <w:vAlign w:val="center"/>
          </w:tcPr>
          <w:p w14:paraId="3D574CBD" w14:textId="77777777" w:rsidR="009A3999" w:rsidRPr="009B5E42" w:rsidRDefault="009A3999" w:rsidP="009A399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5927BF35" w14:textId="77777777" w:rsidR="009A3999" w:rsidRPr="009B5E42" w:rsidRDefault="009A3999" w:rsidP="009A3999">
            <w:pPr>
              <w:spacing w:line="240" w:lineRule="auto"/>
              <w:ind w:firstLineChars="0" w:firstLine="0"/>
              <w:jc w:val="center"/>
              <w:rPr>
                <w:rFonts w:ascii="Times New Roman" w:hAnsi="Times New Roman"/>
                <w:color w:val="000000"/>
                <w:sz w:val="24"/>
                <w:szCs w:val="24"/>
              </w:rPr>
            </w:pPr>
          </w:p>
        </w:tc>
        <w:tc>
          <w:tcPr>
            <w:tcW w:w="2268" w:type="dxa"/>
            <w:vAlign w:val="center"/>
          </w:tcPr>
          <w:p w14:paraId="64DF3835" w14:textId="77777777" w:rsidR="009A3999" w:rsidRPr="009B5E42" w:rsidRDefault="009A3999" w:rsidP="009A3999">
            <w:pPr>
              <w:spacing w:line="240" w:lineRule="auto"/>
              <w:ind w:firstLineChars="0" w:firstLine="0"/>
              <w:jc w:val="both"/>
              <w:rPr>
                <w:rFonts w:ascii="Times New Roman" w:hAnsi="Times New Roman"/>
                <w:sz w:val="24"/>
                <w:szCs w:val="24"/>
              </w:rPr>
            </w:pPr>
          </w:p>
        </w:tc>
      </w:tr>
      <w:tr w:rsidR="003857B3" w:rsidRPr="009B5E42" w14:paraId="6D3CAA77" w14:textId="77777777">
        <w:trPr>
          <w:trHeight w:val="283"/>
          <w:jc w:val="center"/>
        </w:trPr>
        <w:tc>
          <w:tcPr>
            <w:tcW w:w="737" w:type="dxa"/>
            <w:vAlign w:val="center"/>
          </w:tcPr>
          <w:p w14:paraId="2203A018" w14:textId="76F33C8A" w:rsidR="003857B3" w:rsidRPr="009B5E42" w:rsidRDefault="003857B3" w:rsidP="003857B3">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5</w:t>
            </w:r>
          </w:p>
        </w:tc>
        <w:tc>
          <w:tcPr>
            <w:tcW w:w="2268" w:type="dxa"/>
            <w:vAlign w:val="center"/>
          </w:tcPr>
          <w:p w14:paraId="00217C15" w14:textId="7632B306" w:rsidR="003857B3" w:rsidRPr="009B5E42" w:rsidRDefault="003857B3" w:rsidP="003857B3">
            <w:pPr>
              <w:spacing w:line="240" w:lineRule="auto"/>
              <w:ind w:firstLineChars="0" w:firstLine="0"/>
              <w:jc w:val="both"/>
              <w:rPr>
                <w:rFonts w:ascii="Times New Roman" w:hAnsi="Times New Roman"/>
                <w:color w:val="000000"/>
                <w:sz w:val="24"/>
                <w:szCs w:val="24"/>
              </w:rPr>
            </w:pPr>
            <w:r w:rsidRPr="00755413">
              <w:rPr>
                <w:rFonts w:ascii="Times New Roman" w:hAnsi="Times New Roman" w:hint="eastAsia"/>
                <w:color w:val="000000"/>
                <w:sz w:val="24"/>
                <w:szCs w:val="24"/>
              </w:rPr>
              <w:t>债券类别代码</w:t>
            </w:r>
          </w:p>
        </w:tc>
        <w:tc>
          <w:tcPr>
            <w:tcW w:w="1984" w:type="dxa"/>
            <w:vAlign w:val="center"/>
          </w:tcPr>
          <w:p w14:paraId="1FA1F06C" w14:textId="120AE5F8" w:rsidR="003857B3" w:rsidRPr="009B5E42" w:rsidRDefault="003857B3" w:rsidP="003857B3">
            <w:pPr>
              <w:spacing w:line="240" w:lineRule="auto"/>
              <w:ind w:firstLineChars="0" w:firstLine="0"/>
              <w:jc w:val="both"/>
              <w:rPr>
                <w:rFonts w:ascii="Times New Roman" w:hAnsi="Times New Roman"/>
                <w:color w:val="000000"/>
                <w:sz w:val="24"/>
                <w:szCs w:val="24"/>
              </w:rPr>
            </w:pPr>
            <w:r w:rsidRPr="00755413">
              <w:rPr>
                <w:rFonts w:ascii="Times New Roman" w:hAnsi="Times New Roman"/>
                <w:color w:val="000000"/>
                <w:sz w:val="24"/>
                <w:szCs w:val="24"/>
              </w:rPr>
              <w:t>CHAR(4)</w:t>
            </w:r>
          </w:p>
        </w:tc>
        <w:tc>
          <w:tcPr>
            <w:tcW w:w="737" w:type="dxa"/>
            <w:vAlign w:val="center"/>
          </w:tcPr>
          <w:p w14:paraId="22911AF5" w14:textId="47250714" w:rsidR="003857B3" w:rsidRPr="009B5E42" w:rsidRDefault="003857B3" w:rsidP="003857B3">
            <w:pPr>
              <w:spacing w:line="240" w:lineRule="auto"/>
              <w:ind w:firstLineChars="0" w:firstLine="0"/>
              <w:jc w:val="center"/>
              <w:rPr>
                <w:rFonts w:ascii="Times New Roman" w:hAnsi="Times New Roman"/>
                <w:color w:val="000000"/>
                <w:sz w:val="24"/>
                <w:szCs w:val="24"/>
              </w:rPr>
            </w:pPr>
            <w:r>
              <w:rPr>
                <w:rFonts w:ascii="Times New Roman" w:hAnsi="Times New Roman"/>
                <w:color w:val="000000"/>
                <w:sz w:val="24"/>
                <w:szCs w:val="24"/>
              </w:rPr>
              <w:t>Y</w:t>
            </w:r>
          </w:p>
        </w:tc>
        <w:tc>
          <w:tcPr>
            <w:tcW w:w="737" w:type="dxa"/>
            <w:vAlign w:val="center"/>
          </w:tcPr>
          <w:p w14:paraId="33C3E1F3" w14:textId="77777777" w:rsidR="003857B3" w:rsidRPr="009B5E42" w:rsidRDefault="003857B3" w:rsidP="003857B3">
            <w:pPr>
              <w:spacing w:line="240" w:lineRule="auto"/>
              <w:ind w:firstLineChars="0" w:firstLine="0"/>
              <w:jc w:val="center"/>
              <w:rPr>
                <w:rFonts w:ascii="Times New Roman" w:hAnsi="Times New Roman"/>
                <w:color w:val="000000"/>
                <w:sz w:val="24"/>
                <w:szCs w:val="24"/>
              </w:rPr>
            </w:pPr>
          </w:p>
        </w:tc>
        <w:tc>
          <w:tcPr>
            <w:tcW w:w="2268" w:type="dxa"/>
            <w:vAlign w:val="center"/>
          </w:tcPr>
          <w:p w14:paraId="7CC002E9" w14:textId="728D55A4" w:rsidR="003857B3" w:rsidRPr="009B5E42" w:rsidRDefault="003857B3" w:rsidP="003857B3">
            <w:pPr>
              <w:spacing w:line="240" w:lineRule="auto"/>
              <w:ind w:firstLineChars="0" w:firstLine="0"/>
              <w:jc w:val="both"/>
              <w:rPr>
                <w:rFonts w:ascii="Times New Roman" w:hAnsi="Times New Roman"/>
                <w:sz w:val="24"/>
                <w:szCs w:val="24"/>
              </w:rPr>
            </w:pPr>
            <w:r w:rsidRPr="00755413">
              <w:rPr>
                <w:rFonts w:ascii="Times New Roman" w:hAnsi="Times New Roman" w:hint="eastAsia"/>
                <w:color w:val="000000"/>
                <w:sz w:val="24"/>
                <w:szCs w:val="24"/>
              </w:rPr>
              <w:t>详见附录</w:t>
            </w:r>
            <w:r w:rsidRPr="00755413">
              <w:rPr>
                <w:rFonts w:ascii="Times New Roman" w:hAnsi="Times New Roman"/>
                <w:color w:val="000000"/>
                <w:sz w:val="24"/>
                <w:szCs w:val="24"/>
              </w:rPr>
              <w:t>-</w:t>
            </w:r>
            <w:r w:rsidRPr="00755413">
              <w:rPr>
                <w:rFonts w:ascii="Times New Roman" w:hAnsi="Times New Roman" w:hint="eastAsia"/>
                <w:color w:val="000000"/>
                <w:sz w:val="24"/>
                <w:szCs w:val="24"/>
              </w:rPr>
              <w:t>债券类别代码</w:t>
            </w:r>
            <w:r w:rsidRPr="00755413">
              <w:rPr>
                <w:rFonts w:ascii="Times New Roman" w:hAnsi="Times New Roman"/>
                <w:color w:val="000000"/>
                <w:sz w:val="24"/>
                <w:szCs w:val="24"/>
              </w:rPr>
              <w:t>0201</w:t>
            </w:r>
          </w:p>
        </w:tc>
      </w:tr>
      <w:tr w:rsidR="003857B3" w:rsidRPr="009B5E42" w14:paraId="74A03039" w14:textId="77777777">
        <w:trPr>
          <w:trHeight w:val="283"/>
          <w:jc w:val="center"/>
        </w:trPr>
        <w:tc>
          <w:tcPr>
            <w:tcW w:w="737" w:type="dxa"/>
            <w:vAlign w:val="center"/>
          </w:tcPr>
          <w:p w14:paraId="51214CF5" w14:textId="6C6681E7" w:rsidR="003857B3" w:rsidRPr="009B5E42" w:rsidRDefault="003857B3" w:rsidP="003857B3">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6</w:t>
            </w:r>
          </w:p>
        </w:tc>
        <w:tc>
          <w:tcPr>
            <w:tcW w:w="2268" w:type="dxa"/>
            <w:vAlign w:val="center"/>
          </w:tcPr>
          <w:p w14:paraId="05922D72" w14:textId="77777777" w:rsidR="003857B3" w:rsidRPr="009B5E42" w:rsidRDefault="003857B3" w:rsidP="003857B3">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基础资产类型</w:t>
            </w:r>
          </w:p>
        </w:tc>
        <w:tc>
          <w:tcPr>
            <w:tcW w:w="1984" w:type="dxa"/>
            <w:vAlign w:val="center"/>
          </w:tcPr>
          <w:p w14:paraId="53E62B1B" w14:textId="77777777" w:rsidR="003857B3" w:rsidRPr="009B5E42" w:rsidRDefault="003857B3" w:rsidP="003857B3">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VARCHAR(50)</w:t>
            </w:r>
          </w:p>
        </w:tc>
        <w:tc>
          <w:tcPr>
            <w:tcW w:w="737" w:type="dxa"/>
            <w:vAlign w:val="center"/>
          </w:tcPr>
          <w:p w14:paraId="40108998" w14:textId="77777777" w:rsidR="003857B3" w:rsidRPr="009B5E42" w:rsidRDefault="003857B3" w:rsidP="003857B3">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557B5D71" w14:textId="77777777" w:rsidR="003857B3" w:rsidRPr="009B5E42" w:rsidRDefault="003857B3" w:rsidP="003857B3">
            <w:pPr>
              <w:spacing w:line="240" w:lineRule="auto"/>
              <w:ind w:firstLineChars="0" w:firstLine="0"/>
              <w:jc w:val="center"/>
              <w:rPr>
                <w:rFonts w:ascii="Times New Roman" w:hAnsi="Times New Roman"/>
                <w:color w:val="000000"/>
                <w:sz w:val="24"/>
                <w:szCs w:val="24"/>
              </w:rPr>
            </w:pPr>
          </w:p>
        </w:tc>
        <w:tc>
          <w:tcPr>
            <w:tcW w:w="2268" w:type="dxa"/>
            <w:vAlign w:val="center"/>
          </w:tcPr>
          <w:p w14:paraId="78BC8DFE" w14:textId="77777777" w:rsidR="003857B3" w:rsidRPr="009B5E42" w:rsidRDefault="003857B3" w:rsidP="003857B3">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详见附录</w:t>
            </w:r>
            <w:r w:rsidRPr="009B5E42">
              <w:rPr>
                <w:rFonts w:ascii="Times New Roman" w:hAnsi="Times New Roman"/>
                <w:color w:val="000000"/>
                <w:sz w:val="24"/>
                <w:szCs w:val="24"/>
              </w:rPr>
              <w:t>-</w:t>
            </w:r>
            <w:r w:rsidRPr="009B5E42">
              <w:rPr>
                <w:rFonts w:ascii="Times New Roman" w:hAnsi="Times New Roman"/>
                <w:color w:val="000000"/>
                <w:sz w:val="24"/>
                <w:szCs w:val="24"/>
              </w:rPr>
              <w:t>基础资产类型代码</w:t>
            </w:r>
            <w:r w:rsidRPr="009B5E42">
              <w:rPr>
                <w:rFonts w:ascii="Times New Roman" w:hAnsi="Times New Roman" w:hint="eastAsia"/>
                <w:color w:val="000000"/>
                <w:sz w:val="24"/>
                <w:szCs w:val="24"/>
              </w:rPr>
              <w:t>，当存在多个时，采用英文半角逗号分隔</w:t>
            </w:r>
          </w:p>
        </w:tc>
      </w:tr>
      <w:tr w:rsidR="003857B3" w:rsidRPr="009B5E42" w14:paraId="17AFFA8C" w14:textId="77777777">
        <w:trPr>
          <w:trHeight w:val="283"/>
          <w:jc w:val="center"/>
        </w:trPr>
        <w:tc>
          <w:tcPr>
            <w:tcW w:w="737" w:type="dxa"/>
            <w:vAlign w:val="center"/>
          </w:tcPr>
          <w:p w14:paraId="4066EABA" w14:textId="339259DA" w:rsidR="003857B3" w:rsidRPr="009B5E42" w:rsidRDefault="003857B3" w:rsidP="003857B3">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7</w:t>
            </w:r>
          </w:p>
        </w:tc>
        <w:tc>
          <w:tcPr>
            <w:tcW w:w="2268" w:type="dxa"/>
            <w:vAlign w:val="center"/>
          </w:tcPr>
          <w:p w14:paraId="4747AA53" w14:textId="77777777" w:rsidR="003857B3" w:rsidRPr="009B5E42" w:rsidRDefault="003857B3" w:rsidP="003857B3">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首次</w:t>
            </w:r>
            <w:r w:rsidRPr="009B5E42">
              <w:rPr>
                <w:rFonts w:ascii="Times New Roman" w:hAnsi="Times New Roman" w:hint="eastAsia"/>
                <w:color w:val="000000"/>
                <w:sz w:val="24"/>
                <w:szCs w:val="24"/>
              </w:rPr>
              <w:t>债项</w:t>
            </w:r>
            <w:r w:rsidRPr="009B5E42">
              <w:rPr>
                <w:rFonts w:ascii="Times New Roman" w:hAnsi="Times New Roman"/>
                <w:color w:val="000000"/>
                <w:sz w:val="24"/>
                <w:szCs w:val="24"/>
              </w:rPr>
              <w:t>评级</w:t>
            </w:r>
          </w:p>
        </w:tc>
        <w:tc>
          <w:tcPr>
            <w:tcW w:w="1984" w:type="dxa"/>
            <w:vAlign w:val="center"/>
          </w:tcPr>
          <w:p w14:paraId="235E1A4E" w14:textId="77777777" w:rsidR="003857B3" w:rsidRPr="009B5E42" w:rsidRDefault="003857B3" w:rsidP="003857B3">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CHAR(20)</w:t>
            </w:r>
          </w:p>
        </w:tc>
        <w:tc>
          <w:tcPr>
            <w:tcW w:w="737" w:type="dxa"/>
            <w:vAlign w:val="center"/>
          </w:tcPr>
          <w:p w14:paraId="6C23E83E" w14:textId="77777777" w:rsidR="003857B3" w:rsidRPr="009B5E42" w:rsidRDefault="003857B3" w:rsidP="003857B3">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38917E6C" w14:textId="77777777" w:rsidR="003857B3" w:rsidRPr="009B5E42" w:rsidRDefault="003857B3" w:rsidP="003857B3">
            <w:pPr>
              <w:spacing w:line="240" w:lineRule="auto"/>
              <w:ind w:firstLineChars="0" w:firstLine="0"/>
              <w:jc w:val="center"/>
              <w:rPr>
                <w:rFonts w:ascii="Times New Roman" w:hAnsi="Times New Roman"/>
                <w:color w:val="000000"/>
                <w:sz w:val="24"/>
                <w:szCs w:val="24"/>
              </w:rPr>
            </w:pPr>
          </w:p>
        </w:tc>
        <w:tc>
          <w:tcPr>
            <w:tcW w:w="2268" w:type="dxa"/>
            <w:vAlign w:val="center"/>
          </w:tcPr>
          <w:p w14:paraId="40ABBE4A" w14:textId="77777777" w:rsidR="003857B3" w:rsidRPr="009B5E42" w:rsidRDefault="003857B3" w:rsidP="003857B3">
            <w:pPr>
              <w:spacing w:line="240" w:lineRule="auto"/>
              <w:ind w:firstLineChars="0" w:firstLine="0"/>
              <w:jc w:val="both"/>
              <w:rPr>
                <w:rFonts w:ascii="Times New Roman" w:hAnsi="Times New Roman"/>
                <w:color w:val="000000"/>
                <w:sz w:val="24"/>
                <w:szCs w:val="24"/>
              </w:rPr>
            </w:pPr>
          </w:p>
        </w:tc>
      </w:tr>
      <w:tr w:rsidR="003857B3" w:rsidRPr="009B5E42" w14:paraId="607DA7D2" w14:textId="77777777">
        <w:trPr>
          <w:trHeight w:val="283"/>
          <w:jc w:val="center"/>
        </w:trPr>
        <w:tc>
          <w:tcPr>
            <w:tcW w:w="737" w:type="dxa"/>
            <w:vAlign w:val="center"/>
          </w:tcPr>
          <w:p w14:paraId="552B8248" w14:textId="108DDF6F" w:rsidR="003857B3" w:rsidRPr="009B5E42" w:rsidRDefault="003857B3" w:rsidP="003857B3">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8</w:t>
            </w:r>
          </w:p>
        </w:tc>
        <w:tc>
          <w:tcPr>
            <w:tcW w:w="2268" w:type="dxa"/>
            <w:vAlign w:val="center"/>
          </w:tcPr>
          <w:p w14:paraId="0131F18E" w14:textId="77777777" w:rsidR="003857B3" w:rsidRPr="009B5E42" w:rsidRDefault="003857B3" w:rsidP="003857B3">
            <w:pPr>
              <w:spacing w:line="240" w:lineRule="auto"/>
              <w:ind w:firstLineChars="0" w:firstLine="0"/>
              <w:jc w:val="both"/>
              <w:rPr>
                <w:rFonts w:ascii="Times New Roman" w:hAnsi="Times New Roman"/>
                <w:sz w:val="24"/>
                <w:szCs w:val="24"/>
              </w:rPr>
            </w:pPr>
            <w:r w:rsidRPr="009B5E42">
              <w:rPr>
                <w:rFonts w:ascii="Times New Roman" w:hAnsi="Times New Roman"/>
                <w:sz w:val="24"/>
                <w:szCs w:val="24"/>
              </w:rPr>
              <w:t>期限</w:t>
            </w:r>
          </w:p>
        </w:tc>
        <w:tc>
          <w:tcPr>
            <w:tcW w:w="1984" w:type="dxa"/>
            <w:vAlign w:val="center"/>
          </w:tcPr>
          <w:p w14:paraId="740C8F8D" w14:textId="77777777" w:rsidR="003857B3" w:rsidRPr="009B5E42" w:rsidRDefault="003857B3" w:rsidP="003857B3">
            <w:pPr>
              <w:spacing w:line="240" w:lineRule="auto"/>
              <w:ind w:firstLineChars="0" w:firstLine="0"/>
              <w:jc w:val="both"/>
              <w:rPr>
                <w:rFonts w:ascii="Times New Roman" w:hAnsi="Times New Roman"/>
                <w:sz w:val="24"/>
                <w:szCs w:val="24"/>
              </w:rPr>
            </w:pPr>
            <w:r w:rsidRPr="009B5E42">
              <w:rPr>
                <w:rFonts w:ascii="Times New Roman" w:hAnsi="Times New Roman"/>
                <w:sz w:val="24"/>
                <w:szCs w:val="24"/>
              </w:rPr>
              <w:t>DECIMAL(5,2)</w:t>
            </w:r>
          </w:p>
        </w:tc>
        <w:tc>
          <w:tcPr>
            <w:tcW w:w="737" w:type="dxa"/>
            <w:vAlign w:val="center"/>
          </w:tcPr>
          <w:p w14:paraId="20EC128E" w14:textId="77777777" w:rsidR="003857B3" w:rsidRPr="009B5E42" w:rsidRDefault="003857B3" w:rsidP="003857B3">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1B909A0B" w14:textId="77777777" w:rsidR="003857B3" w:rsidRPr="009B5E42" w:rsidRDefault="003857B3" w:rsidP="003857B3">
            <w:pPr>
              <w:spacing w:line="240" w:lineRule="auto"/>
              <w:ind w:firstLineChars="0" w:firstLine="0"/>
              <w:jc w:val="center"/>
              <w:rPr>
                <w:rFonts w:ascii="Times New Roman" w:hAnsi="Times New Roman"/>
                <w:color w:val="000000"/>
                <w:sz w:val="24"/>
                <w:szCs w:val="24"/>
              </w:rPr>
            </w:pPr>
          </w:p>
        </w:tc>
        <w:tc>
          <w:tcPr>
            <w:tcW w:w="2268" w:type="dxa"/>
            <w:vAlign w:val="center"/>
          </w:tcPr>
          <w:p w14:paraId="15726447" w14:textId="77777777" w:rsidR="003857B3" w:rsidRPr="009B5E42" w:rsidRDefault="003857B3" w:rsidP="003857B3">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单位：年</w:t>
            </w:r>
          </w:p>
        </w:tc>
      </w:tr>
      <w:tr w:rsidR="003857B3" w:rsidRPr="009B5E42" w14:paraId="3EC8729B" w14:textId="77777777">
        <w:trPr>
          <w:trHeight w:val="283"/>
          <w:jc w:val="center"/>
        </w:trPr>
        <w:tc>
          <w:tcPr>
            <w:tcW w:w="737" w:type="dxa"/>
            <w:vAlign w:val="center"/>
          </w:tcPr>
          <w:p w14:paraId="4F9C0DB0" w14:textId="2DC153A2" w:rsidR="003857B3" w:rsidRPr="009B5E42" w:rsidRDefault="003857B3" w:rsidP="003857B3">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9</w:t>
            </w:r>
          </w:p>
        </w:tc>
        <w:tc>
          <w:tcPr>
            <w:tcW w:w="2268" w:type="dxa"/>
            <w:vAlign w:val="center"/>
          </w:tcPr>
          <w:p w14:paraId="30C5F015" w14:textId="77777777" w:rsidR="003857B3" w:rsidRPr="009B5E42" w:rsidRDefault="003857B3" w:rsidP="003857B3">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出具无异议函日期</w:t>
            </w:r>
          </w:p>
        </w:tc>
        <w:tc>
          <w:tcPr>
            <w:tcW w:w="1984" w:type="dxa"/>
            <w:vAlign w:val="center"/>
          </w:tcPr>
          <w:p w14:paraId="3498129F" w14:textId="77777777" w:rsidR="003857B3" w:rsidRPr="009B5E42" w:rsidRDefault="003857B3" w:rsidP="003857B3">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CHAR(8)</w:t>
            </w:r>
          </w:p>
        </w:tc>
        <w:tc>
          <w:tcPr>
            <w:tcW w:w="737" w:type="dxa"/>
            <w:vAlign w:val="center"/>
          </w:tcPr>
          <w:p w14:paraId="490F320E" w14:textId="77777777" w:rsidR="003857B3" w:rsidRPr="009B5E42" w:rsidRDefault="003857B3" w:rsidP="003857B3">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67002A2F" w14:textId="77777777" w:rsidR="003857B3" w:rsidRPr="009B5E42" w:rsidRDefault="003857B3" w:rsidP="003857B3">
            <w:pPr>
              <w:spacing w:line="240" w:lineRule="auto"/>
              <w:ind w:firstLineChars="0" w:firstLine="0"/>
              <w:jc w:val="center"/>
              <w:rPr>
                <w:rFonts w:ascii="Times New Roman" w:hAnsi="Times New Roman"/>
                <w:color w:val="000000"/>
                <w:sz w:val="24"/>
                <w:szCs w:val="24"/>
              </w:rPr>
            </w:pPr>
          </w:p>
        </w:tc>
        <w:tc>
          <w:tcPr>
            <w:tcW w:w="2268" w:type="dxa"/>
            <w:vAlign w:val="center"/>
          </w:tcPr>
          <w:p w14:paraId="0C5F4AE2" w14:textId="77777777" w:rsidR="003857B3" w:rsidRPr="009B5E42" w:rsidRDefault="003857B3" w:rsidP="003857B3">
            <w:pPr>
              <w:spacing w:line="240" w:lineRule="auto"/>
              <w:ind w:firstLineChars="0" w:firstLine="0"/>
              <w:rPr>
                <w:rFonts w:ascii="Times New Roman" w:hAnsi="Times New Roman"/>
                <w:color w:val="000000"/>
                <w:sz w:val="24"/>
                <w:szCs w:val="24"/>
              </w:rPr>
            </w:pPr>
            <w:r w:rsidRPr="009B5E42">
              <w:rPr>
                <w:rFonts w:ascii="Times New Roman" w:hAnsi="Times New Roman" w:hint="eastAsia"/>
                <w:color w:val="000000"/>
                <w:sz w:val="24"/>
                <w:szCs w:val="24"/>
              </w:rPr>
              <w:t>格式：</w:t>
            </w:r>
            <w:r w:rsidRPr="009B5E42">
              <w:rPr>
                <w:rFonts w:ascii="Times New Roman" w:hAnsi="Times New Roman" w:hint="eastAsia"/>
                <w:color w:val="000000"/>
                <w:sz w:val="24"/>
                <w:szCs w:val="24"/>
              </w:rPr>
              <w:t>YYYYMMDD</w:t>
            </w:r>
          </w:p>
        </w:tc>
      </w:tr>
      <w:tr w:rsidR="003857B3" w:rsidRPr="009B5E42" w14:paraId="0A408C8D" w14:textId="77777777">
        <w:trPr>
          <w:trHeight w:val="283"/>
          <w:jc w:val="center"/>
        </w:trPr>
        <w:tc>
          <w:tcPr>
            <w:tcW w:w="737" w:type="dxa"/>
            <w:vAlign w:val="center"/>
          </w:tcPr>
          <w:p w14:paraId="2AE1681F" w14:textId="6CB22B11" w:rsidR="003857B3" w:rsidRPr="009B5E42" w:rsidRDefault="003857B3" w:rsidP="003857B3">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10</w:t>
            </w:r>
          </w:p>
        </w:tc>
        <w:tc>
          <w:tcPr>
            <w:tcW w:w="2268" w:type="dxa"/>
            <w:vAlign w:val="center"/>
          </w:tcPr>
          <w:p w14:paraId="24642F80" w14:textId="77777777" w:rsidR="003857B3" w:rsidRPr="009B5E42" w:rsidRDefault="003857B3" w:rsidP="003857B3">
            <w:pPr>
              <w:spacing w:line="240" w:lineRule="auto"/>
              <w:ind w:firstLineChars="0" w:firstLine="0"/>
              <w:jc w:val="both"/>
              <w:rPr>
                <w:rFonts w:ascii="Times New Roman" w:hAnsi="Times New Roman"/>
                <w:sz w:val="24"/>
                <w:szCs w:val="24"/>
              </w:rPr>
            </w:pPr>
            <w:r w:rsidRPr="009B5E42">
              <w:rPr>
                <w:rFonts w:ascii="Times New Roman" w:hAnsi="Times New Roman"/>
                <w:sz w:val="24"/>
                <w:szCs w:val="24"/>
              </w:rPr>
              <w:t>挂牌日期</w:t>
            </w:r>
          </w:p>
        </w:tc>
        <w:tc>
          <w:tcPr>
            <w:tcW w:w="1984" w:type="dxa"/>
            <w:vAlign w:val="center"/>
          </w:tcPr>
          <w:p w14:paraId="327F0ADB" w14:textId="77777777" w:rsidR="003857B3" w:rsidRPr="009B5E42" w:rsidRDefault="003857B3" w:rsidP="003857B3">
            <w:pPr>
              <w:spacing w:line="240" w:lineRule="auto"/>
              <w:ind w:firstLineChars="0" w:firstLine="0"/>
              <w:jc w:val="both"/>
              <w:rPr>
                <w:rFonts w:ascii="Times New Roman" w:hAnsi="Times New Roman"/>
                <w:sz w:val="24"/>
                <w:szCs w:val="24"/>
              </w:rPr>
            </w:pPr>
            <w:r w:rsidRPr="009B5E42">
              <w:rPr>
                <w:rFonts w:ascii="Times New Roman" w:hAnsi="Times New Roman"/>
                <w:sz w:val="24"/>
                <w:szCs w:val="24"/>
              </w:rPr>
              <w:t>CHAR(8)</w:t>
            </w:r>
          </w:p>
        </w:tc>
        <w:tc>
          <w:tcPr>
            <w:tcW w:w="737" w:type="dxa"/>
            <w:vAlign w:val="center"/>
          </w:tcPr>
          <w:p w14:paraId="4ED046BA" w14:textId="77777777" w:rsidR="003857B3" w:rsidRPr="009B5E42" w:rsidRDefault="003857B3" w:rsidP="003857B3">
            <w:pPr>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N</w:t>
            </w:r>
          </w:p>
        </w:tc>
        <w:tc>
          <w:tcPr>
            <w:tcW w:w="737" w:type="dxa"/>
            <w:vAlign w:val="center"/>
          </w:tcPr>
          <w:p w14:paraId="27363F3D" w14:textId="77777777" w:rsidR="003857B3" w:rsidRPr="009B5E42" w:rsidRDefault="003857B3" w:rsidP="003857B3">
            <w:pPr>
              <w:spacing w:line="240" w:lineRule="auto"/>
              <w:ind w:firstLineChars="0" w:firstLine="0"/>
              <w:jc w:val="center"/>
              <w:rPr>
                <w:rFonts w:ascii="Times New Roman" w:hAnsi="Times New Roman"/>
                <w:sz w:val="24"/>
                <w:szCs w:val="24"/>
              </w:rPr>
            </w:pPr>
          </w:p>
        </w:tc>
        <w:tc>
          <w:tcPr>
            <w:tcW w:w="2268" w:type="dxa"/>
            <w:vAlign w:val="center"/>
          </w:tcPr>
          <w:p w14:paraId="6724CFB0" w14:textId="77777777" w:rsidR="003857B3" w:rsidRPr="009B5E42" w:rsidRDefault="003857B3" w:rsidP="003857B3">
            <w:pPr>
              <w:spacing w:line="240" w:lineRule="auto"/>
              <w:ind w:firstLineChars="0" w:firstLine="0"/>
              <w:rPr>
                <w:rFonts w:ascii="Times New Roman" w:hAnsi="Times New Roman"/>
                <w:sz w:val="24"/>
                <w:szCs w:val="24"/>
              </w:rPr>
            </w:pPr>
            <w:r w:rsidRPr="009B5E42">
              <w:rPr>
                <w:rFonts w:ascii="Times New Roman" w:hAnsi="Times New Roman" w:hint="eastAsia"/>
                <w:sz w:val="24"/>
                <w:szCs w:val="24"/>
              </w:rPr>
              <w:t>格式为：</w:t>
            </w:r>
            <w:r w:rsidRPr="009B5E42">
              <w:rPr>
                <w:rFonts w:ascii="Times New Roman" w:hAnsi="Times New Roman" w:hint="eastAsia"/>
                <w:sz w:val="24"/>
                <w:szCs w:val="24"/>
              </w:rPr>
              <w:t>YYYYMMDD</w:t>
            </w:r>
          </w:p>
        </w:tc>
      </w:tr>
      <w:tr w:rsidR="003857B3" w:rsidRPr="009B5E42" w14:paraId="2740EA21" w14:textId="77777777">
        <w:trPr>
          <w:trHeight w:val="283"/>
          <w:jc w:val="center"/>
        </w:trPr>
        <w:tc>
          <w:tcPr>
            <w:tcW w:w="737" w:type="dxa"/>
            <w:vAlign w:val="center"/>
          </w:tcPr>
          <w:p w14:paraId="695CA921" w14:textId="0A2B1461" w:rsidR="003857B3" w:rsidRPr="009B5E42" w:rsidRDefault="003857B3" w:rsidP="003857B3">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11</w:t>
            </w:r>
          </w:p>
        </w:tc>
        <w:tc>
          <w:tcPr>
            <w:tcW w:w="2268" w:type="dxa"/>
            <w:vAlign w:val="center"/>
          </w:tcPr>
          <w:p w14:paraId="22D141C3" w14:textId="77777777" w:rsidR="003857B3" w:rsidRPr="009B5E42" w:rsidRDefault="003857B3" w:rsidP="003857B3">
            <w:pPr>
              <w:spacing w:line="240" w:lineRule="auto"/>
              <w:ind w:firstLineChars="0" w:firstLine="0"/>
              <w:jc w:val="both"/>
              <w:rPr>
                <w:rFonts w:ascii="Times New Roman" w:hAnsi="Times New Roman"/>
                <w:sz w:val="24"/>
                <w:szCs w:val="24"/>
              </w:rPr>
            </w:pPr>
            <w:r w:rsidRPr="009B5E42">
              <w:rPr>
                <w:rFonts w:ascii="Times New Roman" w:hAnsi="Times New Roman"/>
                <w:color w:val="000000"/>
                <w:sz w:val="24"/>
                <w:szCs w:val="24"/>
              </w:rPr>
              <w:t>起息日期</w:t>
            </w:r>
          </w:p>
        </w:tc>
        <w:tc>
          <w:tcPr>
            <w:tcW w:w="1984" w:type="dxa"/>
            <w:vAlign w:val="center"/>
          </w:tcPr>
          <w:p w14:paraId="50D4A976" w14:textId="77777777" w:rsidR="003857B3" w:rsidRPr="009B5E42" w:rsidRDefault="003857B3" w:rsidP="003857B3">
            <w:pPr>
              <w:spacing w:line="240" w:lineRule="auto"/>
              <w:ind w:firstLineChars="0" w:firstLine="0"/>
              <w:jc w:val="both"/>
              <w:rPr>
                <w:rFonts w:ascii="Times New Roman" w:hAnsi="Times New Roman"/>
                <w:sz w:val="24"/>
                <w:szCs w:val="24"/>
              </w:rPr>
            </w:pPr>
            <w:r w:rsidRPr="009B5E42">
              <w:rPr>
                <w:rFonts w:ascii="Times New Roman" w:hAnsi="Times New Roman"/>
                <w:color w:val="000000"/>
                <w:sz w:val="24"/>
                <w:szCs w:val="24"/>
              </w:rPr>
              <w:t>CHAR(8)</w:t>
            </w:r>
          </w:p>
        </w:tc>
        <w:tc>
          <w:tcPr>
            <w:tcW w:w="737" w:type="dxa"/>
            <w:vAlign w:val="center"/>
          </w:tcPr>
          <w:p w14:paraId="0975E29F" w14:textId="77777777" w:rsidR="003857B3" w:rsidRPr="009B5E42" w:rsidRDefault="003857B3" w:rsidP="003857B3">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0A839D92" w14:textId="77777777" w:rsidR="003857B3" w:rsidRPr="009B5E42" w:rsidRDefault="003857B3" w:rsidP="003857B3">
            <w:pPr>
              <w:spacing w:line="240" w:lineRule="auto"/>
              <w:ind w:firstLineChars="0" w:firstLine="0"/>
              <w:jc w:val="center"/>
              <w:rPr>
                <w:rFonts w:ascii="Times New Roman" w:hAnsi="Times New Roman"/>
                <w:color w:val="000000"/>
                <w:sz w:val="24"/>
                <w:szCs w:val="24"/>
              </w:rPr>
            </w:pPr>
          </w:p>
        </w:tc>
        <w:tc>
          <w:tcPr>
            <w:tcW w:w="2268" w:type="dxa"/>
            <w:vAlign w:val="center"/>
          </w:tcPr>
          <w:p w14:paraId="7640992A" w14:textId="77777777" w:rsidR="003857B3" w:rsidRPr="009B5E42" w:rsidRDefault="003857B3" w:rsidP="003857B3">
            <w:pPr>
              <w:spacing w:line="240" w:lineRule="auto"/>
              <w:ind w:firstLineChars="0" w:firstLine="0"/>
              <w:rPr>
                <w:rFonts w:ascii="Times New Roman" w:hAnsi="Times New Roman"/>
                <w:sz w:val="24"/>
                <w:szCs w:val="24"/>
              </w:rPr>
            </w:pPr>
            <w:r w:rsidRPr="009B5E42">
              <w:rPr>
                <w:rFonts w:ascii="Times New Roman" w:hAnsi="Times New Roman" w:hint="eastAsia"/>
                <w:color w:val="000000"/>
                <w:sz w:val="24"/>
                <w:szCs w:val="24"/>
              </w:rPr>
              <w:t>格式为：</w:t>
            </w:r>
            <w:r w:rsidRPr="009B5E42">
              <w:rPr>
                <w:rFonts w:ascii="Times New Roman" w:hAnsi="Times New Roman" w:hint="eastAsia"/>
                <w:color w:val="000000"/>
                <w:sz w:val="24"/>
                <w:szCs w:val="24"/>
              </w:rPr>
              <w:t>YYYYMMDD</w:t>
            </w:r>
          </w:p>
        </w:tc>
      </w:tr>
      <w:tr w:rsidR="003857B3" w:rsidRPr="009B5E42" w14:paraId="04AC2AF9" w14:textId="77777777">
        <w:trPr>
          <w:trHeight w:val="283"/>
          <w:jc w:val="center"/>
        </w:trPr>
        <w:tc>
          <w:tcPr>
            <w:tcW w:w="737" w:type="dxa"/>
            <w:vAlign w:val="center"/>
          </w:tcPr>
          <w:p w14:paraId="0062AFDC" w14:textId="34AE3C9A" w:rsidR="003857B3" w:rsidRPr="009B5E42" w:rsidRDefault="003857B3" w:rsidP="003857B3">
            <w:pPr>
              <w:widowControl/>
              <w:spacing w:line="240" w:lineRule="auto"/>
              <w:ind w:firstLineChars="0" w:firstLine="0"/>
              <w:jc w:val="center"/>
              <w:rPr>
                <w:rFonts w:ascii="Times New Roman" w:hAnsi="Times New Roman"/>
                <w:color w:val="000000"/>
                <w:sz w:val="24"/>
                <w:szCs w:val="24"/>
              </w:rPr>
            </w:pPr>
            <w:r>
              <w:rPr>
                <w:rFonts w:ascii="Times New Roman" w:hAnsi="Times New Roman" w:hint="eastAsia"/>
                <w:color w:val="000000"/>
                <w:sz w:val="24"/>
                <w:szCs w:val="24"/>
              </w:rPr>
              <w:t>1</w:t>
            </w:r>
            <w:r>
              <w:rPr>
                <w:rFonts w:ascii="Times New Roman" w:hAnsi="Times New Roman"/>
                <w:color w:val="000000"/>
                <w:sz w:val="24"/>
                <w:szCs w:val="24"/>
              </w:rPr>
              <w:t>2</w:t>
            </w:r>
          </w:p>
        </w:tc>
        <w:tc>
          <w:tcPr>
            <w:tcW w:w="2268" w:type="dxa"/>
            <w:vAlign w:val="center"/>
          </w:tcPr>
          <w:p w14:paraId="6501436A" w14:textId="77777777" w:rsidR="003857B3" w:rsidRPr="009B5E42" w:rsidRDefault="003857B3" w:rsidP="003857B3">
            <w:pPr>
              <w:spacing w:line="240" w:lineRule="auto"/>
              <w:ind w:firstLineChars="0" w:firstLine="0"/>
              <w:jc w:val="both"/>
              <w:rPr>
                <w:rFonts w:ascii="Times New Roman" w:hAnsi="Times New Roman"/>
                <w:sz w:val="24"/>
                <w:szCs w:val="24"/>
              </w:rPr>
            </w:pPr>
            <w:r w:rsidRPr="009B5E42">
              <w:rPr>
                <w:rFonts w:ascii="Times New Roman" w:hAnsi="Times New Roman"/>
                <w:color w:val="000000"/>
                <w:sz w:val="24"/>
                <w:szCs w:val="24"/>
              </w:rPr>
              <w:t>到期日期</w:t>
            </w:r>
          </w:p>
        </w:tc>
        <w:tc>
          <w:tcPr>
            <w:tcW w:w="1984" w:type="dxa"/>
            <w:vAlign w:val="center"/>
          </w:tcPr>
          <w:p w14:paraId="7C84380F" w14:textId="77777777" w:rsidR="003857B3" w:rsidRPr="009B5E42" w:rsidRDefault="003857B3" w:rsidP="003857B3">
            <w:pPr>
              <w:spacing w:line="240" w:lineRule="auto"/>
              <w:ind w:firstLineChars="0" w:firstLine="0"/>
              <w:jc w:val="both"/>
              <w:rPr>
                <w:rFonts w:ascii="Times New Roman" w:hAnsi="Times New Roman"/>
                <w:sz w:val="24"/>
                <w:szCs w:val="24"/>
              </w:rPr>
            </w:pPr>
            <w:r w:rsidRPr="009B5E42">
              <w:rPr>
                <w:rFonts w:ascii="Times New Roman" w:hAnsi="Times New Roman"/>
                <w:color w:val="000000"/>
                <w:sz w:val="24"/>
                <w:szCs w:val="24"/>
              </w:rPr>
              <w:t>CHAR(8)</w:t>
            </w:r>
          </w:p>
        </w:tc>
        <w:tc>
          <w:tcPr>
            <w:tcW w:w="737" w:type="dxa"/>
            <w:vAlign w:val="center"/>
          </w:tcPr>
          <w:p w14:paraId="77679E04" w14:textId="77777777" w:rsidR="003857B3" w:rsidRPr="009B5E42" w:rsidRDefault="003857B3" w:rsidP="003857B3">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737" w:type="dxa"/>
            <w:vAlign w:val="center"/>
          </w:tcPr>
          <w:p w14:paraId="5D260858" w14:textId="77777777" w:rsidR="003857B3" w:rsidRPr="009B5E42" w:rsidRDefault="003857B3" w:rsidP="003857B3">
            <w:pPr>
              <w:spacing w:line="240" w:lineRule="auto"/>
              <w:ind w:firstLineChars="0" w:firstLine="0"/>
              <w:jc w:val="center"/>
              <w:rPr>
                <w:rFonts w:ascii="Times New Roman" w:hAnsi="Times New Roman"/>
                <w:color w:val="000000"/>
                <w:sz w:val="24"/>
                <w:szCs w:val="24"/>
              </w:rPr>
            </w:pPr>
          </w:p>
        </w:tc>
        <w:tc>
          <w:tcPr>
            <w:tcW w:w="2268" w:type="dxa"/>
            <w:vAlign w:val="center"/>
          </w:tcPr>
          <w:p w14:paraId="171B12C7" w14:textId="77777777" w:rsidR="003857B3" w:rsidRPr="009B5E42" w:rsidRDefault="003857B3" w:rsidP="003857B3">
            <w:pPr>
              <w:spacing w:line="240" w:lineRule="auto"/>
              <w:ind w:firstLineChars="0" w:firstLine="0"/>
              <w:rPr>
                <w:rFonts w:ascii="Times New Roman" w:hAnsi="Times New Roman"/>
                <w:color w:val="000000"/>
                <w:sz w:val="24"/>
                <w:szCs w:val="24"/>
              </w:rPr>
            </w:pPr>
            <w:r w:rsidRPr="009B5E42">
              <w:rPr>
                <w:rFonts w:ascii="Times New Roman" w:hAnsi="Times New Roman" w:hint="eastAsia"/>
                <w:color w:val="000000"/>
                <w:sz w:val="24"/>
                <w:szCs w:val="24"/>
              </w:rPr>
              <w:t>格式为：</w:t>
            </w:r>
            <w:r w:rsidRPr="009B5E42">
              <w:rPr>
                <w:rFonts w:ascii="Times New Roman" w:hAnsi="Times New Roman" w:hint="eastAsia"/>
                <w:color w:val="000000"/>
                <w:sz w:val="24"/>
                <w:szCs w:val="24"/>
              </w:rPr>
              <w:t>YYYYMMDD</w:t>
            </w:r>
          </w:p>
        </w:tc>
      </w:tr>
    </w:tbl>
    <w:p w14:paraId="2CE42EC8" w14:textId="77777777" w:rsidR="00B30715" w:rsidRPr="009B5E42" w:rsidRDefault="00B30715" w:rsidP="00B30715">
      <w:pPr>
        <w:pStyle w:val="3"/>
      </w:pPr>
      <w:r w:rsidRPr="009B5E42">
        <w:t>发行人</w:t>
      </w:r>
      <w:r w:rsidRPr="009B5E42">
        <w:rPr>
          <w:rFonts w:hint="eastAsia"/>
        </w:rPr>
        <w:t>（原始权益人）</w:t>
      </w:r>
      <w:r w:rsidR="00E9100F" w:rsidRPr="009B5E42">
        <w:rPr>
          <w:rFonts w:hint="eastAsia"/>
        </w:rPr>
        <w:t>基本</w:t>
      </w:r>
      <w:r w:rsidRPr="009B5E42">
        <w:t>信息</w:t>
      </w:r>
    </w:p>
    <w:p w14:paraId="48E37337" w14:textId="77777777" w:rsidR="00C37B21" w:rsidRPr="009B5E42" w:rsidRDefault="00C37B21" w:rsidP="00C37B21">
      <w:pPr>
        <w:pStyle w:val="4"/>
      </w:pPr>
      <w:r w:rsidRPr="009B5E42">
        <w:rPr>
          <w:rFonts w:hint="eastAsia"/>
        </w:rPr>
        <w:lastRenderedPageBreak/>
        <w:t>接口说明</w:t>
      </w:r>
    </w:p>
    <w:tbl>
      <w:tblPr>
        <w:tblW w:w="8731"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8731"/>
      </w:tblGrid>
      <w:tr w:rsidR="006E71BF" w:rsidRPr="009B5E42" w14:paraId="0AF2EA97" w14:textId="77777777" w:rsidTr="006E71BF">
        <w:trPr>
          <w:trHeight w:val="283"/>
          <w:jc w:val="center"/>
        </w:trPr>
        <w:tc>
          <w:tcPr>
            <w:tcW w:w="8731" w:type="dxa"/>
            <w:tcBorders>
              <w:top w:val="thickThinSmallGap" w:sz="12" w:space="0" w:color="auto"/>
              <w:left w:val="thickThinSmallGap" w:sz="12" w:space="0" w:color="auto"/>
              <w:bottom w:val="thinThickSmallGap" w:sz="12" w:space="0" w:color="auto"/>
              <w:right w:val="thinThickSmallGap" w:sz="12" w:space="0" w:color="auto"/>
            </w:tcBorders>
            <w:vAlign w:val="center"/>
            <w:hideMark/>
          </w:tcPr>
          <w:p w14:paraId="58C7E689" w14:textId="5356A2F5" w:rsidR="006E71BF" w:rsidRPr="009B5E42" w:rsidRDefault="006E71BF" w:rsidP="00EC705A">
            <w:pPr>
              <w:widowControl/>
              <w:numPr>
                <w:ilvl w:val="0"/>
                <w:numId w:val="8"/>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t>用途：报送私募公司债券发行人和企业资产支持证券涉及的原始权益人的基本信息。其中，当企业资产支持证券采用双SPV（指</w:t>
            </w:r>
            <w:r w:rsidR="004D1C1A">
              <w:rPr>
                <w:rFonts w:ascii="仿宋" w:hAnsi="仿宋" w:cs="Calibri Light" w:hint="eastAsia"/>
                <w:sz w:val="24"/>
                <w:szCs w:val="24"/>
              </w:rPr>
              <w:t>特殊目的实体</w:t>
            </w:r>
            <w:r w:rsidRPr="009B5E42">
              <w:rPr>
                <w:rFonts w:ascii="仿宋" w:hAnsi="仿宋" w:cs="Calibri Light" w:hint="eastAsia"/>
                <w:sz w:val="24"/>
                <w:szCs w:val="24"/>
              </w:rPr>
              <w:t>）结构或出现代理原始权益人情况时，报送真实原始权益人的信息；当出现联合原始权益人情况时，报送全部原始权益人的信息。</w:t>
            </w:r>
          </w:p>
          <w:p w14:paraId="07E402A5" w14:textId="77777777" w:rsidR="006E71BF" w:rsidRPr="009B5E42" w:rsidRDefault="006E71BF" w:rsidP="00EC705A">
            <w:pPr>
              <w:widowControl/>
              <w:numPr>
                <w:ilvl w:val="0"/>
                <w:numId w:val="8"/>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t>首次报送范围：全部私募公司债券发行人及企业资产支持证券涉及的原始权益人信息。</w:t>
            </w:r>
          </w:p>
          <w:p w14:paraId="5146247F" w14:textId="77777777" w:rsidR="006E71BF" w:rsidRPr="009B5E42" w:rsidRDefault="006E71BF" w:rsidP="00EC705A">
            <w:pPr>
              <w:widowControl/>
              <w:numPr>
                <w:ilvl w:val="0"/>
                <w:numId w:val="8"/>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t>日常报送范围：全部未到期的私募公司债券发行人及企业资产支持证券涉及的原始权益人信息。</w:t>
            </w:r>
          </w:p>
        </w:tc>
      </w:tr>
    </w:tbl>
    <w:p w14:paraId="241E5D27" w14:textId="77777777" w:rsidR="00C37B21" w:rsidRPr="009B5E42" w:rsidRDefault="00C37B21" w:rsidP="00C37B21">
      <w:pPr>
        <w:pStyle w:val="4"/>
      </w:pPr>
      <w:r w:rsidRPr="009B5E42">
        <w:rPr>
          <w:rFonts w:hint="eastAsia"/>
        </w:rPr>
        <w:t>接口内容</w:t>
      </w:r>
    </w:p>
    <w:tbl>
      <w:tblPr>
        <w:tblW w:w="8731"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737"/>
        <w:gridCol w:w="2268"/>
        <w:gridCol w:w="1984"/>
        <w:gridCol w:w="737"/>
        <w:gridCol w:w="737"/>
        <w:gridCol w:w="2268"/>
      </w:tblGrid>
      <w:tr w:rsidR="009B5E42" w:rsidRPr="009B5E42" w14:paraId="2323F562" w14:textId="5991936C" w:rsidTr="009B5E42">
        <w:trPr>
          <w:trHeight w:val="283"/>
          <w:jc w:val="center"/>
        </w:trPr>
        <w:tc>
          <w:tcPr>
            <w:tcW w:w="737" w:type="dxa"/>
            <w:vAlign w:val="center"/>
          </w:tcPr>
          <w:p w14:paraId="3BE860C8" w14:textId="77777777"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序号</w:t>
            </w:r>
          </w:p>
        </w:tc>
        <w:tc>
          <w:tcPr>
            <w:tcW w:w="2268" w:type="dxa"/>
            <w:vAlign w:val="center"/>
          </w:tcPr>
          <w:p w14:paraId="5CD5BAA9" w14:textId="77777777"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字段名称</w:t>
            </w:r>
          </w:p>
        </w:tc>
        <w:tc>
          <w:tcPr>
            <w:tcW w:w="1984" w:type="dxa"/>
            <w:vAlign w:val="center"/>
          </w:tcPr>
          <w:p w14:paraId="0E66D5B7" w14:textId="77777777" w:rsidR="009B5E42" w:rsidRPr="009B5E42" w:rsidRDefault="009B5E42" w:rsidP="004F29B2">
            <w:pPr>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数据类型</w:t>
            </w:r>
          </w:p>
        </w:tc>
        <w:tc>
          <w:tcPr>
            <w:tcW w:w="737" w:type="dxa"/>
            <w:vAlign w:val="center"/>
          </w:tcPr>
          <w:p w14:paraId="1A218BAC" w14:textId="77777777"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是否必填</w:t>
            </w:r>
          </w:p>
        </w:tc>
        <w:tc>
          <w:tcPr>
            <w:tcW w:w="737" w:type="dxa"/>
            <w:vAlign w:val="center"/>
          </w:tcPr>
          <w:p w14:paraId="13F8162F" w14:textId="77777777"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主键</w:t>
            </w:r>
          </w:p>
        </w:tc>
        <w:tc>
          <w:tcPr>
            <w:tcW w:w="2268" w:type="dxa"/>
            <w:vAlign w:val="center"/>
          </w:tcPr>
          <w:p w14:paraId="2F77D49A" w14:textId="77777777"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备注说明</w:t>
            </w:r>
          </w:p>
        </w:tc>
      </w:tr>
      <w:tr w:rsidR="00153CFE" w:rsidRPr="009B5E42" w14:paraId="09FD34BC" w14:textId="77777777" w:rsidTr="009B5E42">
        <w:trPr>
          <w:trHeight w:val="283"/>
          <w:jc w:val="center"/>
        </w:trPr>
        <w:tc>
          <w:tcPr>
            <w:tcW w:w="737" w:type="dxa"/>
            <w:vAlign w:val="center"/>
          </w:tcPr>
          <w:p w14:paraId="0A556C92" w14:textId="160C48DF" w:rsidR="00153CFE" w:rsidRPr="009B5E42" w:rsidRDefault="00153CFE" w:rsidP="00153CFE">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1</w:t>
            </w:r>
          </w:p>
        </w:tc>
        <w:tc>
          <w:tcPr>
            <w:tcW w:w="2268" w:type="dxa"/>
            <w:vAlign w:val="center"/>
          </w:tcPr>
          <w:p w14:paraId="0A32D8E9" w14:textId="705461E9" w:rsidR="00153CFE" w:rsidRPr="009B5E42" w:rsidRDefault="00153CFE" w:rsidP="00153CFE">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交易场所代码</w:t>
            </w:r>
          </w:p>
        </w:tc>
        <w:tc>
          <w:tcPr>
            <w:tcW w:w="1984" w:type="dxa"/>
            <w:vAlign w:val="center"/>
          </w:tcPr>
          <w:p w14:paraId="5BB81B24" w14:textId="703D0BBF" w:rsidR="00153CFE" w:rsidRPr="009B5E42" w:rsidRDefault="00153CFE" w:rsidP="00153CFE">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CHAR(4)</w:t>
            </w:r>
          </w:p>
        </w:tc>
        <w:tc>
          <w:tcPr>
            <w:tcW w:w="737" w:type="dxa"/>
            <w:vAlign w:val="center"/>
          </w:tcPr>
          <w:p w14:paraId="40F60C45" w14:textId="70F89200" w:rsidR="00153CFE" w:rsidRPr="009B5E42" w:rsidRDefault="00153CFE" w:rsidP="00153CFE">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737" w:type="dxa"/>
            <w:vAlign w:val="center"/>
          </w:tcPr>
          <w:p w14:paraId="3A4184E4" w14:textId="0B05EE55" w:rsidR="00153CFE" w:rsidRPr="009B5E42" w:rsidRDefault="00153CFE" w:rsidP="00153CFE">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2268" w:type="dxa"/>
            <w:vAlign w:val="center"/>
          </w:tcPr>
          <w:p w14:paraId="7E93DFCA" w14:textId="7D94EEBE" w:rsidR="00153CFE" w:rsidRPr="009B5E42" w:rsidRDefault="00153CFE" w:rsidP="00153CFE">
            <w:pPr>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详见附录</w:t>
            </w:r>
            <w:r w:rsidRPr="009B5E42">
              <w:rPr>
                <w:rFonts w:ascii="Times New Roman" w:hAnsi="Times New Roman"/>
                <w:color w:val="000000"/>
                <w:sz w:val="24"/>
                <w:szCs w:val="24"/>
              </w:rPr>
              <w:t>-</w:t>
            </w:r>
            <w:r w:rsidRPr="009B5E42">
              <w:rPr>
                <w:rFonts w:ascii="Times New Roman" w:hAnsi="Times New Roman"/>
                <w:color w:val="000000"/>
                <w:sz w:val="24"/>
                <w:szCs w:val="24"/>
              </w:rPr>
              <w:t>交易场所代码</w:t>
            </w:r>
          </w:p>
        </w:tc>
      </w:tr>
      <w:tr w:rsidR="00153CFE" w:rsidRPr="009B5E42" w14:paraId="690CEB65" w14:textId="77777777" w:rsidTr="009B5E42">
        <w:trPr>
          <w:trHeight w:val="283"/>
          <w:jc w:val="center"/>
        </w:trPr>
        <w:tc>
          <w:tcPr>
            <w:tcW w:w="737" w:type="dxa"/>
            <w:vAlign w:val="center"/>
          </w:tcPr>
          <w:p w14:paraId="51DCB696" w14:textId="5597F43F" w:rsidR="00153CFE" w:rsidRPr="009B5E42" w:rsidRDefault="00153CFE" w:rsidP="00153CFE">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2</w:t>
            </w:r>
          </w:p>
        </w:tc>
        <w:tc>
          <w:tcPr>
            <w:tcW w:w="2268" w:type="dxa"/>
            <w:vAlign w:val="center"/>
          </w:tcPr>
          <w:p w14:paraId="1B556B5E" w14:textId="4181ED3A" w:rsidR="00153CFE" w:rsidRPr="009B5E42" w:rsidRDefault="00153CFE" w:rsidP="00153CFE">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债券代码</w:t>
            </w:r>
          </w:p>
        </w:tc>
        <w:tc>
          <w:tcPr>
            <w:tcW w:w="1984" w:type="dxa"/>
            <w:vAlign w:val="center"/>
          </w:tcPr>
          <w:p w14:paraId="3704A494" w14:textId="3076A9D4" w:rsidR="00153CFE" w:rsidRPr="009B5E42" w:rsidRDefault="00153CFE" w:rsidP="00153CFE">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CHAR(6)</w:t>
            </w:r>
          </w:p>
        </w:tc>
        <w:tc>
          <w:tcPr>
            <w:tcW w:w="737" w:type="dxa"/>
            <w:vAlign w:val="center"/>
          </w:tcPr>
          <w:p w14:paraId="482A9AC8" w14:textId="535E0919" w:rsidR="00153CFE" w:rsidRPr="009B5E42" w:rsidRDefault="00153CFE" w:rsidP="00153CFE">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737" w:type="dxa"/>
            <w:vAlign w:val="center"/>
          </w:tcPr>
          <w:p w14:paraId="2580BC68" w14:textId="598FF12D" w:rsidR="00153CFE" w:rsidRPr="009B5E42" w:rsidRDefault="00153CFE" w:rsidP="00153CFE">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2268" w:type="dxa"/>
            <w:vAlign w:val="center"/>
          </w:tcPr>
          <w:p w14:paraId="56C89BC6" w14:textId="77AFDEA3" w:rsidR="00153CFE" w:rsidRPr="009B5E42" w:rsidRDefault="001B1ACD" w:rsidP="001B1ACD">
            <w:pPr>
              <w:spacing w:line="240" w:lineRule="auto"/>
              <w:ind w:firstLineChars="0" w:firstLine="0"/>
              <w:rPr>
                <w:rFonts w:ascii="Times New Roman" w:hAnsi="Times New Roman"/>
                <w:color w:val="000000"/>
                <w:sz w:val="24"/>
                <w:szCs w:val="24"/>
              </w:rPr>
            </w:pPr>
            <w:r>
              <w:rPr>
                <w:rFonts w:ascii="Times New Roman" w:hAnsi="Times New Roman"/>
                <w:color w:val="000000"/>
                <w:sz w:val="24"/>
                <w:szCs w:val="24"/>
              </w:rPr>
              <w:t>当</w:t>
            </w:r>
            <w:r>
              <w:rPr>
                <w:rFonts w:ascii="Times New Roman" w:hAnsi="Times New Roman" w:hint="eastAsia"/>
                <w:color w:val="000000"/>
                <w:sz w:val="24"/>
                <w:szCs w:val="24"/>
              </w:rPr>
              <w:t>报送</w:t>
            </w:r>
            <w:r>
              <w:rPr>
                <w:rFonts w:ascii="Times New Roman" w:hAnsi="Times New Roman"/>
                <w:color w:val="000000"/>
                <w:sz w:val="24"/>
                <w:szCs w:val="24"/>
              </w:rPr>
              <w:t>发行人信息时</w:t>
            </w:r>
            <w:r>
              <w:rPr>
                <w:rFonts w:ascii="Times New Roman" w:hAnsi="Times New Roman" w:hint="eastAsia"/>
                <w:color w:val="000000"/>
                <w:sz w:val="24"/>
                <w:szCs w:val="24"/>
              </w:rPr>
              <w:t>，</w:t>
            </w:r>
            <w:r>
              <w:rPr>
                <w:rFonts w:ascii="Times New Roman" w:hAnsi="Times New Roman"/>
                <w:color w:val="000000"/>
                <w:sz w:val="24"/>
                <w:szCs w:val="24"/>
              </w:rPr>
              <w:t>填写公司债券代码</w:t>
            </w:r>
            <w:r>
              <w:rPr>
                <w:rFonts w:ascii="Times New Roman" w:hAnsi="Times New Roman" w:hint="eastAsia"/>
                <w:color w:val="000000"/>
                <w:sz w:val="24"/>
                <w:szCs w:val="24"/>
              </w:rPr>
              <w:t>；</w:t>
            </w:r>
            <w:r>
              <w:rPr>
                <w:rFonts w:ascii="Times New Roman" w:hAnsi="Times New Roman"/>
                <w:color w:val="000000"/>
                <w:sz w:val="24"/>
                <w:szCs w:val="24"/>
              </w:rPr>
              <w:t>当报送原始权益人信息时</w:t>
            </w:r>
            <w:r>
              <w:rPr>
                <w:rFonts w:ascii="Times New Roman" w:hAnsi="Times New Roman" w:hint="eastAsia"/>
                <w:color w:val="000000"/>
                <w:sz w:val="24"/>
                <w:szCs w:val="24"/>
              </w:rPr>
              <w:t>，</w:t>
            </w:r>
            <w:r>
              <w:rPr>
                <w:rFonts w:ascii="Times New Roman" w:hAnsi="Times New Roman"/>
                <w:color w:val="000000"/>
                <w:sz w:val="24"/>
                <w:szCs w:val="24"/>
              </w:rPr>
              <w:t>填写企业资产支持证券代码</w:t>
            </w:r>
            <w:r>
              <w:rPr>
                <w:rFonts w:ascii="Times New Roman" w:hAnsi="Times New Roman" w:hint="eastAsia"/>
                <w:color w:val="000000"/>
                <w:sz w:val="24"/>
                <w:szCs w:val="24"/>
              </w:rPr>
              <w:t>。</w:t>
            </w:r>
          </w:p>
        </w:tc>
      </w:tr>
      <w:tr w:rsidR="00CE1F7F" w:rsidRPr="009B5E42" w14:paraId="75D8BDBF" w14:textId="3FBCF594" w:rsidTr="009B5E42">
        <w:trPr>
          <w:trHeight w:val="283"/>
          <w:jc w:val="center"/>
        </w:trPr>
        <w:tc>
          <w:tcPr>
            <w:tcW w:w="737" w:type="dxa"/>
            <w:vAlign w:val="center"/>
          </w:tcPr>
          <w:p w14:paraId="44863C39" w14:textId="45683320" w:rsidR="00CE1F7F" w:rsidRPr="009B5E42" w:rsidRDefault="00CE1F7F" w:rsidP="00CE1F7F">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sz w:val="24"/>
                <w:szCs w:val="24"/>
              </w:rPr>
              <w:t>3</w:t>
            </w:r>
          </w:p>
        </w:tc>
        <w:tc>
          <w:tcPr>
            <w:tcW w:w="2268" w:type="dxa"/>
            <w:vAlign w:val="center"/>
          </w:tcPr>
          <w:p w14:paraId="6CC13A36" w14:textId="77777777" w:rsidR="00CE1F7F" w:rsidRPr="009B5E42" w:rsidRDefault="00CE1F7F" w:rsidP="00CE1F7F">
            <w:pPr>
              <w:widowControl/>
              <w:spacing w:line="240" w:lineRule="auto"/>
              <w:ind w:firstLineChars="0" w:firstLine="0"/>
              <w:rPr>
                <w:rFonts w:ascii="Times New Roman" w:hAnsi="Times New Roman"/>
                <w:color w:val="000000"/>
                <w:kern w:val="0"/>
                <w:sz w:val="24"/>
                <w:szCs w:val="24"/>
              </w:rPr>
            </w:pPr>
            <w:r w:rsidRPr="009B5E42">
              <w:rPr>
                <w:rFonts w:ascii="Times New Roman" w:hAnsi="Times New Roman"/>
                <w:color w:val="000000"/>
                <w:sz w:val="24"/>
                <w:szCs w:val="24"/>
              </w:rPr>
              <w:t>中文全称</w:t>
            </w:r>
          </w:p>
        </w:tc>
        <w:tc>
          <w:tcPr>
            <w:tcW w:w="1984" w:type="dxa"/>
            <w:vAlign w:val="center"/>
          </w:tcPr>
          <w:p w14:paraId="4BE30BD9" w14:textId="77777777" w:rsidR="00CE1F7F" w:rsidRPr="009B5E42" w:rsidRDefault="00CE1F7F" w:rsidP="00CE1F7F">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VARCHAR(100)</w:t>
            </w:r>
          </w:p>
        </w:tc>
        <w:tc>
          <w:tcPr>
            <w:tcW w:w="737" w:type="dxa"/>
            <w:vAlign w:val="center"/>
          </w:tcPr>
          <w:p w14:paraId="604A62C4" w14:textId="77777777" w:rsidR="00CE1F7F" w:rsidRPr="009B5E42" w:rsidRDefault="00CE1F7F" w:rsidP="00CE1F7F">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737" w:type="dxa"/>
            <w:vAlign w:val="center"/>
          </w:tcPr>
          <w:p w14:paraId="20BBD85D" w14:textId="0224372C" w:rsidR="00CE1F7F" w:rsidRPr="009B5E42" w:rsidRDefault="00CE1F7F" w:rsidP="00CE1F7F">
            <w:pPr>
              <w:spacing w:line="240" w:lineRule="auto"/>
              <w:ind w:firstLineChars="0" w:firstLine="0"/>
              <w:jc w:val="center"/>
              <w:rPr>
                <w:rFonts w:ascii="Times New Roman" w:hAnsi="Times New Roman"/>
                <w:color w:val="000000"/>
                <w:sz w:val="24"/>
                <w:szCs w:val="24"/>
              </w:rPr>
            </w:pPr>
            <w:r>
              <w:rPr>
                <w:rFonts w:ascii="Times New Roman" w:hAnsi="Times New Roman" w:hint="eastAsia"/>
                <w:color w:val="000000"/>
                <w:sz w:val="24"/>
                <w:szCs w:val="24"/>
              </w:rPr>
              <w:t>Y</w:t>
            </w:r>
          </w:p>
        </w:tc>
        <w:tc>
          <w:tcPr>
            <w:tcW w:w="2268" w:type="dxa"/>
            <w:vAlign w:val="center"/>
          </w:tcPr>
          <w:p w14:paraId="6168357C" w14:textId="749AC5D5" w:rsidR="00CE1F7F" w:rsidRPr="009B5E42" w:rsidRDefault="00794F1A" w:rsidP="00CE1F7F">
            <w:pPr>
              <w:spacing w:line="240" w:lineRule="auto"/>
              <w:ind w:firstLineChars="0" w:firstLine="0"/>
              <w:rPr>
                <w:rFonts w:ascii="Times New Roman" w:hAnsi="Times New Roman"/>
                <w:color w:val="000000"/>
                <w:sz w:val="24"/>
                <w:szCs w:val="24"/>
              </w:rPr>
            </w:pPr>
            <w:r>
              <w:rPr>
                <w:rFonts w:ascii="Times New Roman" w:hAnsi="Times New Roman"/>
                <w:color w:val="000000"/>
                <w:sz w:val="24"/>
                <w:szCs w:val="24"/>
              </w:rPr>
              <w:t>机构中文全称</w:t>
            </w:r>
          </w:p>
        </w:tc>
      </w:tr>
      <w:tr w:rsidR="00CE1F7F" w:rsidRPr="009B5E42" w14:paraId="193F60BC" w14:textId="77777777" w:rsidTr="009B5E42">
        <w:trPr>
          <w:trHeight w:val="283"/>
          <w:jc w:val="center"/>
        </w:trPr>
        <w:tc>
          <w:tcPr>
            <w:tcW w:w="737" w:type="dxa"/>
            <w:vAlign w:val="center"/>
          </w:tcPr>
          <w:p w14:paraId="445AB360" w14:textId="497E3694" w:rsidR="00CE1F7F" w:rsidRPr="009B5E42" w:rsidRDefault="00CE1F7F" w:rsidP="00CE1F7F">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4</w:t>
            </w:r>
          </w:p>
        </w:tc>
        <w:tc>
          <w:tcPr>
            <w:tcW w:w="2268" w:type="dxa"/>
            <w:vAlign w:val="center"/>
          </w:tcPr>
          <w:p w14:paraId="66A042AA" w14:textId="428CEB13" w:rsidR="00CE1F7F" w:rsidRPr="009B5E42" w:rsidRDefault="00CE1F7F" w:rsidP="00CE1F7F">
            <w:pPr>
              <w:widowControl/>
              <w:spacing w:line="240" w:lineRule="auto"/>
              <w:ind w:firstLineChars="0" w:firstLine="0"/>
              <w:rPr>
                <w:rFonts w:ascii="Times New Roman" w:hAnsi="Times New Roman"/>
                <w:color w:val="000000"/>
                <w:sz w:val="24"/>
                <w:szCs w:val="24"/>
              </w:rPr>
            </w:pPr>
            <w:r w:rsidRPr="00755413">
              <w:rPr>
                <w:rFonts w:ascii="Times New Roman" w:hAnsi="Times New Roman" w:hint="eastAsia"/>
                <w:color w:val="000000"/>
                <w:sz w:val="24"/>
                <w:szCs w:val="24"/>
              </w:rPr>
              <w:t>发债主体类别代码</w:t>
            </w:r>
          </w:p>
        </w:tc>
        <w:tc>
          <w:tcPr>
            <w:tcW w:w="1984" w:type="dxa"/>
            <w:vAlign w:val="center"/>
          </w:tcPr>
          <w:p w14:paraId="2D2A56F7" w14:textId="3323102B" w:rsidR="00CE1F7F" w:rsidRPr="009B5E42" w:rsidRDefault="00CE1F7F" w:rsidP="00CE1F7F">
            <w:pPr>
              <w:spacing w:line="240" w:lineRule="auto"/>
              <w:ind w:firstLineChars="0" w:firstLine="0"/>
              <w:jc w:val="both"/>
              <w:rPr>
                <w:rFonts w:ascii="Times New Roman" w:hAnsi="Times New Roman"/>
                <w:color w:val="000000"/>
                <w:sz w:val="24"/>
                <w:szCs w:val="24"/>
              </w:rPr>
            </w:pPr>
            <w:r w:rsidRPr="00755413">
              <w:rPr>
                <w:rFonts w:ascii="Times New Roman" w:hAnsi="Times New Roman"/>
                <w:color w:val="000000"/>
                <w:sz w:val="24"/>
                <w:szCs w:val="24"/>
              </w:rPr>
              <w:t>CHAR(2)</w:t>
            </w:r>
          </w:p>
        </w:tc>
        <w:tc>
          <w:tcPr>
            <w:tcW w:w="737" w:type="dxa"/>
            <w:vAlign w:val="center"/>
          </w:tcPr>
          <w:p w14:paraId="4C570816" w14:textId="63301A69" w:rsidR="00CE1F7F" w:rsidRPr="009B5E42" w:rsidRDefault="00CE1F7F" w:rsidP="00CE1F7F">
            <w:pPr>
              <w:spacing w:line="240" w:lineRule="auto"/>
              <w:ind w:firstLineChars="0" w:firstLine="0"/>
              <w:jc w:val="center"/>
              <w:rPr>
                <w:rFonts w:ascii="Times New Roman" w:hAnsi="Times New Roman"/>
                <w:color w:val="000000"/>
                <w:sz w:val="24"/>
                <w:szCs w:val="24"/>
              </w:rPr>
            </w:pPr>
            <w:r w:rsidRPr="00755413">
              <w:rPr>
                <w:rFonts w:ascii="Times New Roman" w:hAnsi="Times New Roman"/>
                <w:color w:val="000000"/>
                <w:sz w:val="24"/>
                <w:szCs w:val="24"/>
              </w:rPr>
              <w:t>Y</w:t>
            </w:r>
          </w:p>
        </w:tc>
        <w:tc>
          <w:tcPr>
            <w:tcW w:w="737" w:type="dxa"/>
            <w:vAlign w:val="center"/>
          </w:tcPr>
          <w:p w14:paraId="41DE2356" w14:textId="77777777" w:rsidR="00CE1F7F" w:rsidRPr="009B5E42" w:rsidRDefault="00CE1F7F" w:rsidP="00CE1F7F">
            <w:pPr>
              <w:spacing w:line="240" w:lineRule="auto"/>
              <w:ind w:firstLineChars="0" w:firstLine="0"/>
              <w:jc w:val="center"/>
              <w:rPr>
                <w:rFonts w:ascii="Times New Roman" w:hAnsi="Times New Roman"/>
                <w:color w:val="000000"/>
                <w:sz w:val="24"/>
                <w:szCs w:val="24"/>
              </w:rPr>
            </w:pPr>
          </w:p>
        </w:tc>
        <w:tc>
          <w:tcPr>
            <w:tcW w:w="2268" w:type="dxa"/>
            <w:vAlign w:val="center"/>
          </w:tcPr>
          <w:p w14:paraId="01FE70F0" w14:textId="47721159" w:rsidR="00CE1F7F" w:rsidRPr="009B5E42" w:rsidRDefault="00CE1F7F" w:rsidP="00CE1F7F">
            <w:pPr>
              <w:spacing w:line="240" w:lineRule="auto"/>
              <w:ind w:firstLineChars="0" w:firstLine="0"/>
              <w:rPr>
                <w:rFonts w:ascii="Times New Roman" w:hAnsi="Times New Roman"/>
                <w:color w:val="000000"/>
                <w:sz w:val="24"/>
                <w:szCs w:val="24"/>
              </w:rPr>
            </w:pPr>
            <w:r w:rsidRPr="00755413">
              <w:rPr>
                <w:rFonts w:ascii="Times New Roman" w:hAnsi="Times New Roman" w:hint="eastAsia"/>
                <w:color w:val="000000"/>
                <w:sz w:val="24"/>
                <w:szCs w:val="24"/>
              </w:rPr>
              <w:t>详见附录</w:t>
            </w:r>
            <w:r w:rsidRPr="00755413">
              <w:rPr>
                <w:rFonts w:ascii="Times New Roman" w:hAnsi="Times New Roman"/>
                <w:color w:val="000000"/>
                <w:sz w:val="24"/>
                <w:szCs w:val="24"/>
              </w:rPr>
              <w:t>-</w:t>
            </w:r>
            <w:r w:rsidRPr="00755413">
              <w:rPr>
                <w:rFonts w:ascii="Times New Roman" w:hAnsi="Times New Roman" w:hint="eastAsia"/>
                <w:color w:val="000000"/>
                <w:sz w:val="24"/>
                <w:szCs w:val="24"/>
              </w:rPr>
              <w:t>发债主体类别代码</w:t>
            </w:r>
          </w:p>
        </w:tc>
      </w:tr>
      <w:tr w:rsidR="00CE1F7F" w:rsidRPr="009B5E42" w14:paraId="24812B79" w14:textId="18A492F0" w:rsidTr="009B5E42">
        <w:trPr>
          <w:trHeight w:val="283"/>
          <w:jc w:val="center"/>
        </w:trPr>
        <w:tc>
          <w:tcPr>
            <w:tcW w:w="737" w:type="dxa"/>
            <w:vAlign w:val="center"/>
          </w:tcPr>
          <w:p w14:paraId="16F43137" w14:textId="0A00B172" w:rsidR="00CE1F7F" w:rsidRPr="009B5E42" w:rsidRDefault="00CE1F7F" w:rsidP="00CE1F7F">
            <w:pPr>
              <w:widowControl/>
              <w:spacing w:line="240" w:lineRule="auto"/>
              <w:ind w:firstLineChars="0" w:firstLine="0"/>
              <w:jc w:val="center"/>
              <w:rPr>
                <w:rFonts w:ascii="Times New Roman" w:hAnsi="Times New Roman"/>
                <w:sz w:val="24"/>
                <w:szCs w:val="24"/>
              </w:rPr>
            </w:pPr>
            <w:r w:rsidRPr="009B5E42">
              <w:rPr>
                <w:rFonts w:ascii="Times New Roman" w:hAnsi="Times New Roman"/>
                <w:color w:val="000000"/>
                <w:sz w:val="24"/>
                <w:szCs w:val="24"/>
              </w:rPr>
              <w:t>5</w:t>
            </w:r>
          </w:p>
        </w:tc>
        <w:tc>
          <w:tcPr>
            <w:tcW w:w="2268" w:type="dxa"/>
            <w:vAlign w:val="center"/>
          </w:tcPr>
          <w:p w14:paraId="3110C2F4" w14:textId="77777777" w:rsidR="00CE1F7F" w:rsidRPr="009B5E42" w:rsidRDefault="00CE1F7F" w:rsidP="00CE1F7F">
            <w:pPr>
              <w:spacing w:line="240" w:lineRule="auto"/>
              <w:ind w:firstLineChars="0" w:firstLine="0"/>
              <w:jc w:val="both"/>
              <w:rPr>
                <w:rFonts w:ascii="Times New Roman" w:hAnsi="Times New Roman"/>
                <w:sz w:val="24"/>
                <w:szCs w:val="24"/>
              </w:rPr>
            </w:pPr>
            <w:r w:rsidRPr="009B5E42">
              <w:rPr>
                <w:rFonts w:ascii="Times New Roman" w:hAnsi="Times New Roman"/>
                <w:sz w:val="24"/>
                <w:szCs w:val="24"/>
              </w:rPr>
              <w:t>企业性质代码</w:t>
            </w:r>
          </w:p>
        </w:tc>
        <w:tc>
          <w:tcPr>
            <w:tcW w:w="1984" w:type="dxa"/>
            <w:vAlign w:val="center"/>
          </w:tcPr>
          <w:p w14:paraId="6B13D86A" w14:textId="77777777" w:rsidR="00CE1F7F" w:rsidRPr="009B5E42" w:rsidRDefault="00CE1F7F" w:rsidP="00CE1F7F">
            <w:pPr>
              <w:spacing w:line="240" w:lineRule="auto"/>
              <w:ind w:firstLineChars="0" w:firstLine="0"/>
              <w:jc w:val="both"/>
              <w:rPr>
                <w:rFonts w:ascii="Times New Roman" w:hAnsi="Times New Roman"/>
                <w:sz w:val="24"/>
                <w:szCs w:val="24"/>
              </w:rPr>
            </w:pPr>
            <w:r w:rsidRPr="009B5E42">
              <w:rPr>
                <w:rFonts w:ascii="Times New Roman" w:hAnsi="Times New Roman"/>
                <w:sz w:val="24"/>
                <w:szCs w:val="24"/>
              </w:rPr>
              <w:t>CHAR(2)</w:t>
            </w:r>
          </w:p>
        </w:tc>
        <w:tc>
          <w:tcPr>
            <w:tcW w:w="737" w:type="dxa"/>
            <w:vAlign w:val="center"/>
          </w:tcPr>
          <w:p w14:paraId="7362492D" w14:textId="77777777" w:rsidR="00CE1F7F" w:rsidRPr="009B5E42" w:rsidRDefault="00CE1F7F" w:rsidP="00CE1F7F">
            <w:pPr>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N</w:t>
            </w:r>
          </w:p>
        </w:tc>
        <w:tc>
          <w:tcPr>
            <w:tcW w:w="737" w:type="dxa"/>
            <w:vAlign w:val="center"/>
          </w:tcPr>
          <w:p w14:paraId="1C9E2821" w14:textId="77777777" w:rsidR="00CE1F7F" w:rsidRPr="009B5E42" w:rsidRDefault="00CE1F7F" w:rsidP="00CE1F7F">
            <w:pPr>
              <w:spacing w:line="240" w:lineRule="auto"/>
              <w:ind w:firstLineChars="0" w:firstLine="0"/>
              <w:jc w:val="center"/>
              <w:rPr>
                <w:rFonts w:ascii="Times New Roman" w:hAnsi="Times New Roman"/>
                <w:sz w:val="24"/>
                <w:szCs w:val="24"/>
              </w:rPr>
            </w:pPr>
          </w:p>
        </w:tc>
        <w:tc>
          <w:tcPr>
            <w:tcW w:w="2268" w:type="dxa"/>
            <w:vAlign w:val="center"/>
          </w:tcPr>
          <w:p w14:paraId="7A76394D" w14:textId="77777777" w:rsidR="00CE1F7F" w:rsidRPr="009B5E42" w:rsidRDefault="00CE1F7F" w:rsidP="00CE1F7F">
            <w:pPr>
              <w:spacing w:line="240" w:lineRule="auto"/>
              <w:ind w:firstLineChars="0" w:firstLine="0"/>
              <w:rPr>
                <w:rFonts w:ascii="Times New Roman" w:hAnsi="Times New Roman"/>
                <w:sz w:val="24"/>
                <w:szCs w:val="24"/>
              </w:rPr>
            </w:pPr>
            <w:r w:rsidRPr="009B5E42">
              <w:rPr>
                <w:rFonts w:ascii="Times New Roman" w:hAnsi="Times New Roman"/>
                <w:sz w:val="24"/>
                <w:szCs w:val="24"/>
              </w:rPr>
              <w:t>详见附录</w:t>
            </w:r>
            <w:r w:rsidRPr="009B5E42">
              <w:rPr>
                <w:rFonts w:ascii="Times New Roman" w:hAnsi="Times New Roman"/>
                <w:sz w:val="24"/>
                <w:szCs w:val="24"/>
              </w:rPr>
              <w:t>-</w:t>
            </w:r>
            <w:r w:rsidRPr="009B5E42">
              <w:rPr>
                <w:rFonts w:ascii="Times New Roman" w:hAnsi="Times New Roman"/>
                <w:sz w:val="24"/>
                <w:szCs w:val="24"/>
              </w:rPr>
              <w:t>企业性质代码</w:t>
            </w:r>
          </w:p>
        </w:tc>
      </w:tr>
      <w:tr w:rsidR="00CE1F7F" w:rsidRPr="009B5E42" w14:paraId="696E9852" w14:textId="0484A1CD" w:rsidTr="009B5E42">
        <w:trPr>
          <w:trHeight w:val="283"/>
          <w:jc w:val="center"/>
        </w:trPr>
        <w:tc>
          <w:tcPr>
            <w:tcW w:w="737" w:type="dxa"/>
            <w:vAlign w:val="center"/>
          </w:tcPr>
          <w:p w14:paraId="0A6D7509" w14:textId="57A4288C" w:rsidR="00CE1F7F" w:rsidRPr="009B5E42" w:rsidRDefault="00CE1F7F" w:rsidP="00CE1F7F">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6</w:t>
            </w:r>
          </w:p>
        </w:tc>
        <w:tc>
          <w:tcPr>
            <w:tcW w:w="2268" w:type="dxa"/>
            <w:vAlign w:val="center"/>
          </w:tcPr>
          <w:p w14:paraId="242F96F7" w14:textId="77777777" w:rsidR="00CE1F7F" w:rsidRPr="009B5E42" w:rsidRDefault="00CE1F7F" w:rsidP="00CE1F7F">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首次主体评级</w:t>
            </w:r>
          </w:p>
        </w:tc>
        <w:tc>
          <w:tcPr>
            <w:tcW w:w="1984" w:type="dxa"/>
            <w:vAlign w:val="center"/>
          </w:tcPr>
          <w:p w14:paraId="50BF3A27" w14:textId="77777777" w:rsidR="00CE1F7F" w:rsidRPr="009B5E42" w:rsidRDefault="00CE1F7F" w:rsidP="00CE1F7F">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CHAR(20)</w:t>
            </w:r>
          </w:p>
        </w:tc>
        <w:tc>
          <w:tcPr>
            <w:tcW w:w="737" w:type="dxa"/>
            <w:vAlign w:val="center"/>
          </w:tcPr>
          <w:p w14:paraId="5326BB64" w14:textId="77777777" w:rsidR="00CE1F7F" w:rsidRPr="009B5E42" w:rsidRDefault="00CE1F7F" w:rsidP="00CE1F7F">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0FEFC146" w14:textId="77777777" w:rsidR="00CE1F7F" w:rsidRPr="009B5E42" w:rsidRDefault="00CE1F7F" w:rsidP="00CE1F7F">
            <w:pPr>
              <w:spacing w:line="240" w:lineRule="auto"/>
              <w:ind w:firstLineChars="0" w:firstLine="0"/>
              <w:jc w:val="center"/>
              <w:rPr>
                <w:rFonts w:ascii="Times New Roman" w:hAnsi="Times New Roman"/>
                <w:color w:val="000000"/>
                <w:sz w:val="24"/>
                <w:szCs w:val="24"/>
              </w:rPr>
            </w:pPr>
          </w:p>
        </w:tc>
        <w:tc>
          <w:tcPr>
            <w:tcW w:w="2268" w:type="dxa"/>
            <w:vAlign w:val="center"/>
          </w:tcPr>
          <w:p w14:paraId="7BD65B04" w14:textId="77777777" w:rsidR="00CE1F7F" w:rsidRPr="009B5E42" w:rsidRDefault="00CE1F7F" w:rsidP="00CE1F7F">
            <w:pPr>
              <w:spacing w:line="240" w:lineRule="auto"/>
              <w:ind w:firstLineChars="0" w:firstLine="0"/>
              <w:rPr>
                <w:rFonts w:ascii="Times New Roman" w:hAnsi="Times New Roman"/>
                <w:color w:val="000000"/>
                <w:sz w:val="24"/>
                <w:szCs w:val="24"/>
              </w:rPr>
            </w:pPr>
          </w:p>
        </w:tc>
      </w:tr>
      <w:tr w:rsidR="00CE1F7F" w:rsidRPr="009B5E42" w14:paraId="71CB5A1A" w14:textId="0F6C9021" w:rsidTr="009B5E42">
        <w:trPr>
          <w:trHeight w:val="283"/>
          <w:jc w:val="center"/>
        </w:trPr>
        <w:tc>
          <w:tcPr>
            <w:tcW w:w="737" w:type="dxa"/>
            <w:vAlign w:val="center"/>
          </w:tcPr>
          <w:p w14:paraId="52D662F8" w14:textId="4FB45D4C" w:rsidR="00CE1F7F" w:rsidRPr="009B5E42" w:rsidRDefault="00CE1F7F" w:rsidP="00CE1F7F">
            <w:pPr>
              <w:widowControl/>
              <w:spacing w:line="240" w:lineRule="auto"/>
              <w:ind w:firstLineChars="0" w:firstLine="0"/>
              <w:jc w:val="center"/>
              <w:rPr>
                <w:rFonts w:ascii="Times New Roman" w:hAnsi="Times New Roman"/>
                <w:color w:val="000000"/>
                <w:sz w:val="24"/>
                <w:szCs w:val="24"/>
              </w:rPr>
            </w:pPr>
            <w:r>
              <w:rPr>
                <w:rFonts w:ascii="Times New Roman" w:hAnsi="Times New Roman" w:hint="eastAsia"/>
                <w:color w:val="000000"/>
                <w:sz w:val="24"/>
                <w:szCs w:val="24"/>
              </w:rPr>
              <w:t>7</w:t>
            </w:r>
          </w:p>
        </w:tc>
        <w:tc>
          <w:tcPr>
            <w:tcW w:w="2268" w:type="dxa"/>
            <w:vAlign w:val="center"/>
          </w:tcPr>
          <w:p w14:paraId="059FB47D" w14:textId="77777777" w:rsidR="00CE1F7F" w:rsidRPr="009B5E42" w:rsidRDefault="00CE1F7F" w:rsidP="00CE1F7F">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主营业务</w:t>
            </w:r>
          </w:p>
        </w:tc>
        <w:tc>
          <w:tcPr>
            <w:tcW w:w="1984" w:type="dxa"/>
            <w:vAlign w:val="center"/>
          </w:tcPr>
          <w:p w14:paraId="5ADBE491" w14:textId="77777777" w:rsidR="00CE1F7F" w:rsidRPr="009B5E42" w:rsidRDefault="00CE1F7F" w:rsidP="00CE1F7F">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VARCHAR(500)</w:t>
            </w:r>
          </w:p>
        </w:tc>
        <w:tc>
          <w:tcPr>
            <w:tcW w:w="737" w:type="dxa"/>
            <w:vAlign w:val="center"/>
          </w:tcPr>
          <w:p w14:paraId="40DC819E" w14:textId="77777777" w:rsidR="00CE1F7F" w:rsidRPr="009B5E42" w:rsidRDefault="00CE1F7F" w:rsidP="00CE1F7F">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6665564C" w14:textId="77777777" w:rsidR="00CE1F7F" w:rsidRPr="009B5E42" w:rsidRDefault="00CE1F7F" w:rsidP="00CE1F7F">
            <w:pPr>
              <w:spacing w:line="240" w:lineRule="auto"/>
              <w:ind w:firstLineChars="0" w:firstLine="0"/>
              <w:jc w:val="center"/>
              <w:rPr>
                <w:rFonts w:ascii="Times New Roman" w:hAnsi="Times New Roman"/>
                <w:color w:val="000000"/>
                <w:sz w:val="24"/>
                <w:szCs w:val="24"/>
              </w:rPr>
            </w:pPr>
          </w:p>
        </w:tc>
        <w:tc>
          <w:tcPr>
            <w:tcW w:w="2268" w:type="dxa"/>
            <w:vAlign w:val="center"/>
          </w:tcPr>
          <w:p w14:paraId="58ACA1E3" w14:textId="77777777" w:rsidR="00CE1F7F" w:rsidRPr="009B5E42" w:rsidRDefault="00CE1F7F" w:rsidP="00CE1F7F">
            <w:pPr>
              <w:spacing w:line="240" w:lineRule="auto"/>
              <w:ind w:firstLineChars="0" w:firstLine="0"/>
              <w:rPr>
                <w:rFonts w:ascii="Times New Roman" w:hAnsi="Times New Roman"/>
                <w:color w:val="000000"/>
                <w:sz w:val="24"/>
                <w:szCs w:val="24"/>
              </w:rPr>
            </w:pPr>
          </w:p>
        </w:tc>
      </w:tr>
      <w:tr w:rsidR="00CE1F7F" w:rsidRPr="009B5E42" w14:paraId="007079A4" w14:textId="47B8B730" w:rsidTr="009B5E42">
        <w:trPr>
          <w:trHeight w:val="283"/>
          <w:jc w:val="center"/>
        </w:trPr>
        <w:tc>
          <w:tcPr>
            <w:tcW w:w="737" w:type="dxa"/>
            <w:vAlign w:val="center"/>
          </w:tcPr>
          <w:p w14:paraId="2E15CF15" w14:textId="2DA1CB8B" w:rsidR="00CE1F7F" w:rsidRPr="009B5E42" w:rsidRDefault="00CE1F7F" w:rsidP="00CE1F7F">
            <w:pPr>
              <w:widowControl/>
              <w:spacing w:line="240" w:lineRule="auto"/>
              <w:ind w:firstLineChars="0" w:firstLine="0"/>
              <w:jc w:val="center"/>
              <w:rPr>
                <w:rFonts w:ascii="Times New Roman" w:hAnsi="Times New Roman"/>
                <w:color w:val="000000"/>
                <w:sz w:val="24"/>
                <w:szCs w:val="24"/>
              </w:rPr>
            </w:pPr>
            <w:r>
              <w:rPr>
                <w:rFonts w:ascii="Times New Roman" w:hAnsi="Times New Roman"/>
                <w:color w:val="000000"/>
                <w:sz w:val="24"/>
                <w:szCs w:val="24"/>
              </w:rPr>
              <w:t>8</w:t>
            </w:r>
          </w:p>
        </w:tc>
        <w:tc>
          <w:tcPr>
            <w:tcW w:w="2268" w:type="dxa"/>
            <w:vAlign w:val="center"/>
          </w:tcPr>
          <w:p w14:paraId="15B6353E" w14:textId="77777777" w:rsidR="00CE1F7F" w:rsidRPr="009B5E42" w:rsidRDefault="00CE1F7F" w:rsidP="00CE1F7F">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证监会行业类别代码</w:t>
            </w:r>
          </w:p>
        </w:tc>
        <w:tc>
          <w:tcPr>
            <w:tcW w:w="1984" w:type="dxa"/>
            <w:vAlign w:val="center"/>
          </w:tcPr>
          <w:p w14:paraId="0A25527C" w14:textId="77777777" w:rsidR="00CE1F7F" w:rsidRPr="009B5E42" w:rsidRDefault="00CE1F7F" w:rsidP="00CE1F7F">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CHAR(3)</w:t>
            </w:r>
          </w:p>
        </w:tc>
        <w:tc>
          <w:tcPr>
            <w:tcW w:w="737" w:type="dxa"/>
            <w:vAlign w:val="center"/>
          </w:tcPr>
          <w:p w14:paraId="54DA130C" w14:textId="77777777" w:rsidR="00CE1F7F" w:rsidRPr="009B5E42" w:rsidRDefault="00CE1F7F" w:rsidP="00CE1F7F">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14:paraId="4D198F72" w14:textId="77777777" w:rsidR="00CE1F7F" w:rsidRPr="009B5E42" w:rsidRDefault="00CE1F7F" w:rsidP="00CE1F7F">
            <w:pPr>
              <w:spacing w:line="240" w:lineRule="auto"/>
              <w:ind w:firstLineChars="0" w:firstLine="0"/>
              <w:jc w:val="center"/>
              <w:rPr>
                <w:rFonts w:ascii="Times New Roman" w:hAnsi="Times New Roman"/>
                <w:color w:val="000000"/>
                <w:sz w:val="24"/>
                <w:szCs w:val="24"/>
              </w:rPr>
            </w:pPr>
          </w:p>
        </w:tc>
        <w:tc>
          <w:tcPr>
            <w:tcW w:w="2268" w:type="dxa"/>
            <w:vAlign w:val="center"/>
          </w:tcPr>
          <w:p w14:paraId="68A0EB51" w14:textId="77777777" w:rsidR="00CE1F7F" w:rsidRPr="009B5E42" w:rsidRDefault="00CE1F7F" w:rsidP="00CE1F7F">
            <w:pPr>
              <w:spacing w:line="240" w:lineRule="auto"/>
              <w:ind w:firstLineChars="0" w:firstLine="0"/>
              <w:rPr>
                <w:rFonts w:ascii="Times New Roman" w:hAnsi="Times New Roman"/>
                <w:color w:val="000000"/>
                <w:sz w:val="24"/>
                <w:szCs w:val="24"/>
              </w:rPr>
            </w:pPr>
            <w:r w:rsidRPr="009B5E42">
              <w:rPr>
                <w:rFonts w:ascii="Times New Roman" w:hAnsi="Times New Roman" w:hint="eastAsia"/>
                <w:color w:val="000000"/>
                <w:sz w:val="24"/>
                <w:szCs w:val="24"/>
              </w:rPr>
              <w:t>详见</w:t>
            </w:r>
            <w:r w:rsidRPr="009B5E42">
              <w:rPr>
                <w:rFonts w:ascii="Times New Roman" w:hAnsi="Times New Roman"/>
                <w:color w:val="000000"/>
                <w:sz w:val="24"/>
                <w:szCs w:val="24"/>
              </w:rPr>
              <w:t>附录</w:t>
            </w:r>
            <w:r w:rsidRPr="009B5E42">
              <w:rPr>
                <w:rFonts w:ascii="Times New Roman" w:hAnsi="Times New Roman" w:hint="eastAsia"/>
                <w:color w:val="000000"/>
                <w:sz w:val="24"/>
                <w:szCs w:val="24"/>
              </w:rPr>
              <w:t>-</w:t>
            </w:r>
            <w:r w:rsidRPr="009B5E42">
              <w:rPr>
                <w:rFonts w:ascii="Times New Roman" w:hAnsi="Times New Roman"/>
                <w:color w:val="000000"/>
                <w:sz w:val="24"/>
                <w:szCs w:val="24"/>
              </w:rPr>
              <w:t>证监会行业类别代码</w:t>
            </w:r>
          </w:p>
        </w:tc>
      </w:tr>
    </w:tbl>
    <w:p w14:paraId="765C8E6F" w14:textId="77777777" w:rsidR="00B30715" w:rsidRPr="009B5E42" w:rsidRDefault="000611DB" w:rsidP="00B30715">
      <w:pPr>
        <w:pStyle w:val="3"/>
        <w:keepNext/>
        <w:keepLines/>
        <w:spacing w:before="260" w:after="260" w:line="415" w:lineRule="auto"/>
        <w:ind w:left="709" w:hanging="709"/>
        <w:jc w:val="both"/>
        <w:rPr>
          <w:rFonts w:ascii="Times New Roman" w:hAnsi="Times New Roman"/>
          <w:color w:val="000000"/>
          <w:szCs w:val="28"/>
        </w:rPr>
      </w:pPr>
      <w:r w:rsidRPr="009B5E42">
        <w:rPr>
          <w:rFonts w:ascii="Times New Roman" w:hAnsi="Times New Roman"/>
          <w:color w:val="000000"/>
          <w:szCs w:val="28"/>
        </w:rPr>
        <w:lastRenderedPageBreak/>
        <w:t>债券相关中介</w:t>
      </w:r>
      <w:r w:rsidR="00B30715" w:rsidRPr="009B5E42">
        <w:rPr>
          <w:rFonts w:ascii="Times New Roman" w:hAnsi="Times New Roman"/>
          <w:color w:val="000000"/>
          <w:szCs w:val="28"/>
        </w:rPr>
        <w:t>机构</w:t>
      </w:r>
      <w:r w:rsidR="00E9100F" w:rsidRPr="009B5E42">
        <w:rPr>
          <w:rFonts w:ascii="Times New Roman" w:hAnsi="Times New Roman" w:hint="eastAsia"/>
          <w:color w:val="000000"/>
          <w:szCs w:val="28"/>
        </w:rPr>
        <w:t>基本信息</w:t>
      </w:r>
    </w:p>
    <w:p w14:paraId="57D1342E" w14:textId="77777777" w:rsidR="00C37B21" w:rsidRPr="009B5E42" w:rsidRDefault="00C37B21" w:rsidP="00C37B21">
      <w:pPr>
        <w:pStyle w:val="4"/>
      </w:pPr>
      <w:r w:rsidRPr="009B5E42">
        <w:rPr>
          <w:rFonts w:hint="eastAsia"/>
        </w:rPr>
        <w:t>接口说明</w:t>
      </w:r>
    </w:p>
    <w:tbl>
      <w:tblPr>
        <w:tblW w:w="8731"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8731"/>
      </w:tblGrid>
      <w:tr w:rsidR="001A4E9C" w:rsidRPr="009B5E42" w14:paraId="7F1D4AB6" w14:textId="77777777" w:rsidTr="001A4E9C">
        <w:trPr>
          <w:trHeight w:val="283"/>
          <w:jc w:val="center"/>
        </w:trPr>
        <w:tc>
          <w:tcPr>
            <w:tcW w:w="8731" w:type="dxa"/>
            <w:tcBorders>
              <w:top w:val="thickThinSmallGap" w:sz="12" w:space="0" w:color="auto"/>
              <w:left w:val="thickThinSmallGap" w:sz="12" w:space="0" w:color="auto"/>
              <w:bottom w:val="thinThickSmallGap" w:sz="12" w:space="0" w:color="auto"/>
              <w:right w:val="thinThickSmallGap" w:sz="12" w:space="0" w:color="auto"/>
            </w:tcBorders>
            <w:vAlign w:val="center"/>
            <w:hideMark/>
          </w:tcPr>
          <w:p w14:paraId="0FCBAC4B" w14:textId="77777777" w:rsidR="001A4E9C" w:rsidRPr="009B5E42" w:rsidRDefault="000611DB" w:rsidP="00EC705A">
            <w:pPr>
              <w:widowControl/>
              <w:numPr>
                <w:ilvl w:val="0"/>
                <w:numId w:val="9"/>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t>用途：报送私募公司债券及企业资产支持证券相关的全部中介</w:t>
            </w:r>
            <w:r w:rsidR="001A4E9C" w:rsidRPr="009B5E42">
              <w:rPr>
                <w:rFonts w:ascii="仿宋" w:hAnsi="仿宋" w:cs="Calibri Light" w:hint="eastAsia"/>
                <w:sz w:val="24"/>
                <w:szCs w:val="24"/>
              </w:rPr>
              <w:t>机构的基本信息。</w:t>
            </w:r>
          </w:p>
          <w:p w14:paraId="139D7C16" w14:textId="77777777" w:rsidR="001A4E9C" w:rsidRPr="009B5E42" w:rsidRDefault="001A4E9C" w:rsidP="00EC705A">
            <w:pPr>
              <w:widowControl/>
              <w:numPr>
                <w:ilvl w:val="0"/>
                <w:numId w:val="9"/>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t>首</w:t>
            </w:r>
            <w:r w:rsidR="000611DB" w:rsidRPr="009B5E42">
              <w:rPr>
                <w:rFonts w:ascii="仿宋" w:hAnsi="仿宋" w:cs="Calibri Light" w:hint="eastAsia"/>
                <w:sz w:val="24"/>
                <w:szCs w:val="24"/>
              </w:rPr>
              <w:t>次报送范围：所有私募公司债券及企业资产支持证券相关的全部中介</w:t>
            </w:r>
            <w:r w:rsidRPr="009B5E42">
              <w:rPr>
                <w:rFonts w:ascii="仿宋" w:hAnsi="仿宋" w:cs="Calibri Light" w:hint="eastAsia"/>
                <w:sz w:val="24"/>
                <w:szCs w:val="24"/>
              </w:rPr>
              <w:t>机构的基本信息。</w:t>
            </w:r>
          </w:p>
          <w:p w14:paraId="1BAE0C5F" w14:textId="77777777" w:rsidR="001A4E9C" w:rsidRPr="009B5E42" w:rsidRDefault="001A4E9C" w:rsidP="00EC705A">
            <w:pPr>
              <w:widowControl/>
              <w:numPr>
                <w:ilvl w:val="0"/>
                <w:numId w:val="9"/>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t>日常报送范围：所有未到期私募公司债券及企业资产支持证券相关的全部中介机构的基本信息。</w:t>
            </w:r>
          </w:p>
        </w:tc>
      </w:tr>
    </w:tbl>
    <w:p w14:paraId="21C81CC8" w14:textId="77777777" w:rsidR="00C37B21" w:rsidRPr="009B5E42" w:rsidRDefault="00C37B21" w:rsidP="00C37B21">
      <w:pPr>
        <w:pStyle w:val="4"/>
      </w:pPr>
      <w:r w:rsidRPr="009B5E42">
        <w:rPr>
          <w:rFonts w:hint="eastAsia"/>
        </w:rPr>
        <w:t>接口内容</w:t>
      </w:r>
    </w:p>
    <w:tbl>
      <w:tblPr>
        <w:tblW w:w="8731" w:type="dxa"/>
        <w:jc w:val="center"/>
        <w:tblBorders>
          <w:top w:val="thickThinSmallGap" w:sz="12" w:space="0" w:color="auto"/>
          <w:left w:val="thickThinSmallGap" w:sz="12" w:space="0" w:color="auto"/>
          <w:bottom w:val="thickThin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737"/>
        <w:gridCol w:w="2268"/>
        <w:gridCol w:w="1984"/>
        <w:gridCol w:w="737"/>
        <w:gridCol w:w="737"/>
        <w:gridCol w:w="2268"/>
      </w:tblGrid>
      <w:tr w:rsidR="009B5E42" w:rsidRPr="009B5E42" w14:paraId="05BFD456" w14:textId="0775F672" w:rsidTr="009B5E42">
        <w:trPr>
          <w:trHeight w:val="283"/>
          <w:jc w:val="center"/>
        </w:trPr>
        <w:tc>
          <w:tcPr>
            <w:tcW w:w="737" w:type="dxa"/>
            <w:vAlign w:val="center"/>
          </w:tcPr>
          <w:p w14:paraId="1504F774" w14:textId="77777777"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序号</w:t>
            </w:r>
          </w:p>
        </w:tc>
        <w:tc>
          <w:tcPr>
            <w:tcW w:w="2268" w:type="dxa"/>
            <w:vAlign w:val="center"/>
          </w:tcPr>
          <w:p w14:paraId="7A95EBF6" w14:textId="77777777"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字段名称</w:t>
            </w:r>
          </w:p>
        </w:tc>
        <w:tc>
          <w:tcPr>
            <w:tcW w:w="1984" w:type="dxa"/>
            <w:vAlign w:val="center"/>
          </w:tcPr>
          <w:p w14:paraId="648A3FDD" w14:textId="77777777" w:rsidR="009B5E42" w:rsidRPr="009B5E42" w:rsidRDefault="009B5E42" w:rsidP="004F29B2">
            <w:pPr>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数据类型</w:t>
            </w:r>
          </w:p>
        </w:tc>
        <w:tc>
          <w:tcPr>
            <w:tcW w:w="737" w:type="dxa"/>
            <w:vAlign w:val="center"/>
          </w:tcPr>
          <w:p w14:paraId="26C0F919" w14:textId="77777777"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是否必填</w:t>
            </w:r>
          </w:p>
        </w:tc>
        <w:tc>
          <w:tcPr>
            <w:tcW w:w="737" w:type="dxa"/>
            <w:vAlign w:val="center"/>
          </w:tcPr>
          <w:p w14:paraId="5420F891" w14:textId="77777777"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主键</w:t>
            </w:r>
          </w:p>
        </w:tc>
        <w:tc>
          <w:tcPr>
            <w:tcW w:w="2268" w:type="dxa"/>
            <w:vAlign w:val="center"/>
          </w:tcPr>
          <w:p w14:paraId="0FECAD44" w14:textId="77777777"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备注说明</w:t>
            </w:r>
          </w:p>
        </w:tc>
      </w:tr>
      <w:tr w:rsidR="009B5E42" w:rsidRPr="009B5E42" w14:paraId="284023FA" w14:textId="385BCE7B" w:rsidTr="009B5E42">
        <w:trPr>
          <w:trHeight w:val="283"/>
          <w:jc w:val="center"/>
        </w:trPr>
        <w:tc>
          <w:tcPr>
            <w:tcW w:w="737" w:type="dxa"/>
            <w:vAlign w:val="center"/>
          </w:tcPr>
          <w:p w14:paraId="125EEDE3" w14:textId="70A15BA6" w:rsidR="009B5E42" w:rsidRPr="009B5E42" w:rsidRDefault="00D84685" w:rsidP="004F29B2">
            <w:pPr>
              <w:widowControl/>
              <w:spacing w:line="240" w:lineRule="auto"/>
              <w:ind w:firstLineChars="0" w:firstLine="0"/>
              <w:jc w:val="center"/>
              <w:rPr>
                <w:rFonts w:ascii="Times New Roman" w:hAnsi="Times New Roman"/>
                <w:color w:val="000000"/>
                <w:sz w:val="24"/>
                <w:szCs w:val="24"/>
              </w:rPr>
            </w:pPr>
            <w:r>
              <w:rPr>
                <w:rFonts w:ascii="Times New Roman" w:hAnsi="Times New Roman" w:hint="eastAsia"/>
                <w:color w:val="000000"/>
                <w:sz w:val="24"/>
                <w:szCs w:val="24"/>
              </w:rPr>
              <w:t>1</w:t>
            </w:r>
          </w:p>
        </w:tc>
        <w:tc>
          <w:tcPr>
            <w:tcW w:w="2268" w:type="dxa"/>
            <w:vAlign w:val="center"/>
          </w:tcPr>
          <w:p w14:paraId="5ED8D309" w14:textId="77777777" w:rsidR="009B5E42" w:rsidRPr="009B5E42" w:rsidRDefault="009B5E42" w:rsidP="004F29B2">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交易场所代码</w:t>
            </w:r>
          </w:p>
        </w:tc>
        <w:tc>
          <w:tcPr>
            <w:tcW w:w="1984" w:type="dxa"/>
            <w:vAlign w:val="center"/>
          </w:tcPr>
          <w:p w14:paraId="3F24FB9A" w14:textId="77777777" w:rsidR="009B5E42" w:rsidRPr="009B5E42" w:rsidRDefault="009B5E42" w:rsidP="004F29B2">
            <w:pPr>
              <w:spacing w:line="240" w:lineRule="auto"/>
              <w:ind w:firstLineChars="0" w:firstLine="0"/>
              <w:rPr>
                <w:rFonts w:ascii="Times New Roman" w:hAnsi="Times New Roman"/>
                <w:sz w:val="24"/>
                <w:szCs w:val="24"/>
              </w:rPr>
            </w:pPr>
            <w:r w:rsidRPr="009B5E42">
              <w:rPr>
                <w:rFonts w:ascii="Times New Roman" w:hAnsi="Times New Roman"/>
                <w:sz w:val="24"/>
                <w:szCs w:val="24"/>
              </w:rPr>
              <w:t>CHAR(4)</w:t>
            </w:r>
          </w:p>
        </w:tc>
        <w:tc>
          <w:tcPr>
            <w:tcW w:w="737" w:type="dxa"/>
            <w:vAlign w:val="center"/>
          </w:tcPr>
          <w:p w14:paraId="08D51C0A" w14:textId="77777777" w:rsidR="009B5E42" w:rsidRPr="009B5E42" w:rsidRDefault="009B5E42" w:rsidP="004F29B2">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Y</w:t>
            </w:r>
          </w:p>
        </w:tc>
        <w:tc>
          <w:tcPr>
            <w:tcW w:w="737" w:type="dxa"/>
            <w:vAlign w:val="center"/>
          </w:tcPr>
          <w:p w14:paraId="72A15DFB" w14:textId="47A794B7" w:rsidR="009B5E42" w:rsidRPr="009B5E42" w:rsidRDefault="00CB2C27" w:rsidP="004F29B2">
            <w:pPr>
              <w:widowControl/>
              <w:spacing w:line="240" w:lineRule="auto"/>
              <w:ind w:firstLineChars="0" w:firstLine="0"/>
              <w:jc w:val="center"/>
              <w:rPr>
                <w:rFonts w:ascii="Times New Roman" w:hAnsi="Times New Roman"/>
                <w:sz w:val="24"/>
                <w:szCs w:val="24"/>
              </w:rPr>
            </w:pPr>
            <w:r>
              <w:rPr>
                <w:rFonts w:ascii="Times New Roman" w:hAnsi="Times New Roman" w:hint="eastAsia"/>
                <w:sz w:val="24"/>
                <w:szCs w:val="24"/>
              </w:rPr>
              <w:t>Y</w:t>
            </w:r>
          </w:p>
        </w:tc>
        <w:tc>
          <w:tcPr>
            <w:tcW w:w="2268" w:type="dxa"/>
            <w:vAlign w:val="center"/>
          </w:tcPr>
          <w:p w14:paraId="0583B194" w14:textId="79E83934" w:rsidR="009B5E42" w:rsidRPr="009B5E42" w:rsidRDefault="009B5E42" w:rsidP="00D126D7">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详见附录</w:t>
            </w:r>
            <w:r w:rsidRPr="009B5E42">
              <w:rPr>
                <w:rFonts w:ascii="Times New Roman" w:hAnsi="Times New Roman"/>
                <w:color w:val="000000"/>
                <w:sz w:val="24"/>
                <w:szCs w:val="24"/>
              </w:rPr>
              <w:t>-</w:t>
            </w:r>
            <w:r w:rsidRPr="009B5E42">
              <w:rPr>
                <w:rFonts w:ascii="Times New Roman" w:hAnsi="Times New Roman"/>
                <w:color w:val="000000"/>
                <w:sz w:val="24"/>
                <w:szCs w:val="24"/>
              </w:rPr>
              <w:t>交易场所代码</w:t>
            </w:r>
          </w:p>
        </w:tc>
      </w:tr>
      <w:tr w:rsidR="00D84685" w:rsidRPr="009B5E42" w14:paraId="57186FE5" w14:textId="1E32E8C0" w:rsidTr="009B5E42">
        <w:trPr>
          <w:trHeight w:val="283"/>
          <w:jc w:val="center"/>
        </w:trPr>
        <w:tc>
          <w:tcPr>
            <w:tcW w:w="737" w:type="dxa"/>
            <w:vAlign w:val="center"/>
          </w:tcPr>
          <w:p w14:paraId="3FB103EA" w14:textId="76C7450F" w:rsidR="00D84685" w:rsidRPr="009B5E42" w:rsidRDefault="00D84685" w:rsidP="00D8468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2</w:t>
            </w:r>
          </w:p>
        </w:tc>
        <w:tc>
          <w:tcPr>
            <w:tcW w:w="2268" w:type="dxa"/>
            <w:vAlign w:val="center"/>
          </w:tcPr>
          <w:p w14:paraId="04EFF689" w14:textId="77777777" w:rsidR="00D84685" w:rsidRPr="009B5E42" w:rsidRDefault="00D84685" w:rsidP="00D8468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债券代码</w:t>
            </w:r>
          </w:p>
        </w:tc>
        <w:tc>
          <w:tcPr>
            <w:tcW w:w="1984" w:type="dxa"/>
            <w:vAlign w:val="center"/>
          </w:tcPr>
          <w:p w14:paraId="04D1A709" w14:textId="77777777" w:rsidR="00D84685" w:rsidRPr="009B5E42" w:rsidRDefault="00D84685" w:rsidP="00D84685">
            <w:pPr>
              <w:spacing w:line="240" w:lineRule="auto"/>
              <w:ind w:firstLineChars="0" w:firstLine="0"/>
              <w:rPr>
                <w:rFonts w:ascii="Times New Roman" w:hAnsi="Times New Roman"/>
                <w:sz w:val="24"/>
                <w:szCs w:val="24"/>
              </w:rPr>
            </w:pPr>
            <w:r w:rsidRPr="009B5E42">
              <w:rPr>
                <w:rFonts w:ascii="Times New Roman" w:hAnsi="Times New Roman"/>
                <w:sz w:val="24"/>
                <w:szCs w:val="24"/>
              </w:rPr>
              <w:t>CHAR(6)</w:t>
            </w:r>
          </w:p>
        </w:tc>
        <w:tc>
          <w:tcPr>
            <w:tcW w:w="737" w:type="dxa"/>
            <w:vAlign w:val="center"/>
          </w:tcPr>
          <w:p w14:paraId="7A01BFC2" w14:textId="77777777" w:rsidR="00D84685" w:rsidRPr="009B5E42" w:rsidRDefault="00D84685" w:rsidP="00D8468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Y</w:t>
            </w:r>
          </w:p>
        </w:tc>
        <w:tc>
          <w:tcPr>
            <w:tcW w:w="737" w:type="dxa"/>
            <w:vAlign w:val="center"/>
          </w:tcPr>
          <w:p w14:paraId="30267E39" w14:textId="0300FFFC" w:rsidR="00D84685" w:rsidRPr="009B5E42" w:rsidRDefault="00D84685" w:rsidP="00D84685">
            <w:pPr>
              <w:widowControl/>
              <w:spacing w:line="240" w:lineRule="auto"/>
              <w:ind w:firstLineChars="0" w:firstLine="0"/>
              <w:jc w:val="center"/>
              <w:rPr>
                <w:rFonts w:ascii="Times New Roman" w:hAnsi="Times New Roman"/>
                <w:sz w:val="24"/>
                <w:szCs w:val="24"/>
              </w:rPr>
            </w:pPr>
            <w:r>
              <w:rPr>
                <w:rFonts w:ascii="Times New Roman" w:hAnsi="Times New Roman" w:hint="eastAsia"/>
                <w:sz w:val="24"/>
                <w:szCs w:val="24"/>
              </w:rPr>
              <w:t>Y</w:t>
            </w:r>
          </w:p>
        </w:tc>
        <w:tc>
          <w:tcPr>
            <w:tcW w:w="2268" w:type="dxa"/>
            <w:vAlign w:val="center"/>
          </w:tcPr>
          <w:p w14:paraId="4FC51737" w14:textId="367F3B21" w:rsidR="00D84685" w:rsidRPr="009B5E42" w:rsidRDefault="002734A1" w:rsidP="002734A1">
            <w:pPr>
              <w:spacing w:line="240" w:lineRule="auto"/>
              <w:ind w:firstLineChars="0" w:firstLine="0"/>
              <w:rPr>
                <w:rFonts w:ascii="Times New Roman" w:hAnsi="Times New Roman"/>
                <w:color w:val="000000"/>
                <w:sz w:val="24"/>
                <w:szCs w:val="24"/>
              </w:rPr>
            </w:pPr>
            <w:r>
              <w:rPr>
                <w:rFonts w:ascii="Times New Roman" w:hAnsi="Times New Roman"/>
                <w:color w:val="000000"/>
                <w:sz w:val="24"/>
                <w:szCs w:val="24"/>
              </w:rPr>
              <w:t>当报送公司债券相关中介机构信息时</w:t>
            </w:r>
            <w:r>
              <w:rPr>
                <w:rFonts w:ascii="Times New Roman" w:hAnsi="Times New Roman" w:hint="eastAsia"/>
                <w:color w:val="000000"/>
                <w:sz w:val="24"/>
                <w:szCs w:val="24"/>
              </w:rPr>
              <w:t>，</w:t>
            </w:r>
            <w:r>
              <w:rPr>
                <w:rFonts w:ascii="Times New Roman" w:hAnsi="Times New Roman"/>
                <w:color w:val="000000"/>
                <w:sz w:val="24"/>
                <w:szCs w:val="24"/>
              </w:rPr>
              <w:t>填写</w:t>
            </w:r>
            <w:r w:rsidR="00D84685" w:rsidRPr="009B5E42">
              <w:rPr>
                <w:rFonts w:ascii="Times New Roman" w:hAnsi="Times New Roman"/>
                <w:color w:val="000000"/>
                <w:sz w:val="24"/>
                <w:szCs w:val="24"/>
              </w:rPr>
              <w:t>公司债券代码</w:t>
            </w:r>
            <w:r>
              <w:rPr>
                <w:rFonts w:ascii="Times New Roman" w:hAnsi="Times New Roman" w:hint="eastAsia"/>
                <w:color w:val="000000"/>
                <w:sz w:val="24"/>
                <w:szCs w:val="24"/>
              </w:rPr>
              <w:t>；</w:t>
            </w:r>
            <w:r>
              <w:rPr>
                <w:rFonts w:ascii="Times New Roman" w:hAnsi="Times New Roman"/>
                <w:color w:val="000000"/>
                <w:sz w:val="24"/>
                <w:szCs w:val="24"/>
              </w:rPr>
              <w:t>当报送企业资产支持证券相关中介机构信息时</w:t>
            </w:r>
            <w:r>
              <w:rPr>
                <w:rFonts w:ascii="Times New Roman" w:hAnsi="Times New Roman" w:hint="eastAsia"/>
                <w:color w:val="000000"/>
                <w:sz w:val="24"/>
                <w:szCs w:val="24"/>
              </w:rPr>
              <w:t>，</w:t>
            </w:r>
            <w:r>
              <w:rPr>
                <w:rFonts w:ascii="Times New Roman" w:hAnsi="Times New Roman"/>
                <w:color w:val="000000"/>
                <w:sz w:val="24"/>
                <w:szCs w:val="24"/>
              </w:rPr>
              <w:t>填写</w:t>
            </w:r>
            <w:r w:rsidR="00D84685" w:rsidRPr="009B5E42">
              <w:rPr>
                <w:rFonts w:ascii="Times New Roman" w:hAnsi="Times New Roman"/>
                <w:color w:val="000000"/>
                <w:sz w:val="24"/>
                <w:szCs w:val="24"/>
              </w:rPr>
              <w:t>企业资产支持证券代码</w:t>
            </w:r>
            <w:r>
              <w:rPr>
                <w:rFonts w:ascii="Times New Roman" w:hAnsi="Times New Roman" w:hint="eastAsia"/>
                <w:color w:val="000000"/>
                <w:sz w:val="24"/>
                <w:szCs w:val="24"/>
              </w:rPr>
              <w:t>。</w:t>
            </w:r>
          </w:p>
        </w:tc>
      </w:tr>
      <w:tr w:rsidR="00D84685" w:rsidRPr="009B5E42" w14:paraId="6B976750" w14:textId="77777777" w:rsidTr="009B5E42">
        <w:trPr>
          <w:trHeight w:val="283"/>
          <w:jc w:val="center"/>
        </w:trPr>
        <w:tc>
          <w:tcPr>
            <w:tcW w:w="737" w:type="dxa"/>
            <w:vAlign w:val="center"/>
          </w:tcPr>
          <w:p w14:paraId="00BE6147" w14:textId="0C7E9EDE" w:rsidR="00D84685" w:rsidRPr="009B5E42" w:rsidRDefault="00D84685" w:rsidP="00D84685">
            <w:pPr>
              <w:widowControl/>
              <w:spacing w:line="240" w:lineRule="auto"/>
              <w:ind w:firstLineChars="0" w:firstLine="0"/>
              <w:jc w:val="center"/>
              <w:rPr>
                <w:rFonts w:ascii="Times New Roman" w:hAnsi="Times New Roman"/>
                <w:sz w:val="24"/>
                <w:szCs w:val="24"/>
              </w:rPr>
            </w:pPr>
            <w:r w:rsidRPr="009B5E42">
              <w:rPr>
                <w:rFonts w:ascii="Times New Roman" w:hAnsi="Times New Roman"/>
                <w:color w:val="000000"/>
                <w:sz w:val="24"/>
                <w:szCs w:val="24"/>
              </w:rPr>
              <w:t>3</w:t>
            </w:r>
          </w:p>
        </w:tc>
        <w:tc>
          <w:tcPr>
            <w:tcW w:w="2268" w:type="dxa"/>
            <w:vAlign w:val="center"/>
          </w:tcPr>
          <w:p w14:paraId="22A687E8" w14:textId="44CE4354" w:rsidR="00D84685" w:rsidRDefault="00D84685" w:rsidP="00D84685">
            <w:pPr>
              <w:widowControl/>
              <w:spacing w:line="240" w:lineRule="auto"/>
              <w:ind w:firstLineChars="0" w:firstLine="0"/>
              <w:rPr>
                <w:rFonts w:ascii="Times New Roman" w:hAnsi="Times New Roman"/>
                <w:color w:val="000000"/>
                <w:sz w:val="24"/>
                <w:szCs w:val="24"/>
              </w:rPr>
            </w:pPr>
            <w:r w:rsidRPr="009B5E42">
              <w:rPr>
                <w:rFonts w:ascii="Times New Roman" w:hAnsi="Times New Roman"/>
                <w:sz w:val="24"/>
                <w:szCs w:val="24"/>
              </w:rPr>
              <w:t>机构名称</w:t>
            </w:r>
          </w:p>
        </w:tc>
        <w:tc>
          <w:tcPr>
            <w:tcW w:w="1984" w:type="dxa"/>
            <w:vAlign w:val="center"/>
          </w:tcPr>
          <w:p w14:paraId="69B8A213" w14:textId="37F9B9CB" w:rsidR="00D84685" w:rsidRPr="00755413" w:rsidRDefault="00D84685" w:rsidP="00D84685">
            <w:pPr>
              <w:spacing w:line="240" w:lineRule="auto"/>
              <w:ind w:firstLineChars="0" w:firstLine="0"/>
              <w:rPr>
                <w:rFonts w:ascii="Times New Roman" w:hAnsi="Times New Roman"/>
                <w:color w:val="000000"/>
                <w:sz w:val="24"/>
                <w:szCs w:val="24"/>
              </w:rPr>
            </w:pPr>
            <w:r w:rsidRPr="009B5E42">
              <w:rPr>
                <w:rFonts w:ascii="Times New Roman" w:hAnsi="Times New Roman"/>
                <w:sz w:val="24"/>
                <w:szCs w:val="24"/>
              </w:rPr>
              <w:t>VARCHAR(100)</w:t>
            </w:r>
          </w:p>
        </w:tc>
        <w:tc>
          <w:tcPr>
            <w:tcW w:w="737" w:type="dxa"/>
            <w:vAlign w:val="center"/>
          </w:tcPr>
          <w:p w14:paraId="6B2EB397" w14:textId="02597724" w:rsidR="00D84685" w:rsidRDefault="00D84685" w:rsidP="00D8468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sz w:val="24"/>
                <w:szCs w:val="24"/>
              </w:rPr>
              <w:t>Y</w:t>
            </w:r>
          </w:p>
        </w:tc>
        <w:tc>
          <w:tcPr>
            <w:tcW w:w="737" w:type="dxa"/>
            <w:vAlign w:val="center"/>
          </w:tcPr>
          <w:p w14:paraId="79AC9399" w14:textId="3D3C641D" w:rsidR="00D84685" w:rsidRPr="009B5E42" w:rsidRDefault="00D84685" w:rsidP="00D84685">
            <w:pPr>
              <w:widowControl/>
              <w:spacing w:line="240" w:lineRule="auto"/>
              <w:ind w:firstLineChars="0" w:firstLine="0"/>
              <w:jc w:val="center"/>
              <w:rPr>
                <w:rFonts w:ascii="Times New Roman" w:hAnsi="Times New Roman"/>
                <w:sz w:val="24"/>
                <w:szCs w:val="24"/>
              </w:rPr>
            </w:pPr>
            <w:r>
              <w:rPr>
                <w:rFonts w:ascii="Times New Roman" w:hAnsi="Times New Roman" w:hint="eastAsia"/>
                <w:sz w:val="24"/>
                <w:szCs w:val="24"/>
              </w:rPr>
              <w:t>Y</w:t>
            </w:r>
          </w:p>
        </w:tc>
        <w:tc>
          <w:tcPr>
            <w:tcW w:w="2268" w:type="dxa"/>
            <w:vAlign w:val="center"/>
          </w:tcPr>
          <w:p w14:paraId="6CA75C93" w14:textId="5BFCC9C5" w:rsidR="00D84685" w:rsidRPr="00755413" w:rsidRDefault="00D84685" w:rsidP="00D84685">
            <w:pPr>
              <w:spacing w:line="240" w:lineRule="auto"/>
              <w:ind w:firstLineChars="0" w:firstLine="0"/>
              <w:rPr>
                <w:rFonts w:ascii="Times New Roman" w:hAnsi="Times New Roman"/>
                <w:color w:val="000000"/>
                <w:sz w:val="24"/>
                <w:szCs w:val="24"/>
              </w:rPr>
            </w:pPr>
            <w:r w:rsidRPr="009B5E42">
              <w:rPr>
                <w:rFonts w:ascii="Times New Roman" w:hAnsi="Times New Roman"/>
                <w:sz w:val="24"/>
                <w:szCs w:val="24"/>
              </w:rPr>
              <w:t>机构</w:t>
            </w:r>
            <w:r w:rsidR="00CD4DDD">
              <w:rPr>
                <w:rFonts w:ascii="Times New Roman" w:hAnsi="Times New Roman"/>
                <w:sz w:val="24"/>
                <w:szCs w:val="24"/>
              </w:rPr>
              <w:t>中文</w:t>
            </w:r>
            <w:r w:rsidRPr="009B5E42">
              <w:rPr>
                <w:rFonts w:ascii="Times New Roman" w:hAnsi="Times New Roman"/>
                <w:sz w:val="24"/>
                <w:szCs w:val="24"/>
              </w:rPr>
              <w:t>全称</w:t>
            </w:r>
          </w:p>
        </w:tc>
      </w:tr>
      <w:tr w:rsidR="00D84685" w:rsidRPr="009B5E42" w14:paraId="2E7DD60E" w14:textId="77777777" w:rsidTr="009B5E42">
        <w:trPr>
          <w:trHeight w:val="283"/>
          <w:jc w:val="center"/>
        </w:trPr>
        <w:tc>
          <w:tcPr>
            <w:tcW w:w="737" w:type="dxa"/>
            <w:vAlign w:val="center"/>
          </w:tcPr>
          <w:p w14:paraId="7829D3C2" w14:textId="3F5282C2" w:rsidR="00D84685" w:rsidRPr="009B5E42" w:rsidRDefault="00D84685" w:rsidP="00D8468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sz w:val="24"/>
                <w:szCs w:val="24"/>
              </w:rPr>
              <w:t>4</w:t>
            </w:r>
          </w:p>
        </w:tc>
        <w:tc>
          <w:tcPr>
            <w:tcW w:w="2268" w:type="dxa"/>
            <w:vAlign w:val="center"/>
          </w:tcPr>
          <w:p w14:paraId="77ADC092" w14:textId="3AA4A397" w:rsidR="00D84685" w:rsidRPr="009B5E42" w:rsidRDefault="00D84685" w:rsidP="00D84685">
            <w:pPr>
              <w:widowControl/>
              <w:spacing w:line="240" w:lineRule="auto"/>
              <w:ind w:firstLineChars="0" w:firstLine="0"/>
              <w:rPr>
                <w:rFonts w:ascii="Times New Roman" w:hAnsi="Times New Roman"/>
                <w:color w:val="000000"/>
                <w:sz w:val="24"/>
                <w:szCs w:val="24"/>
              </w:rPr>
            </w:pPr>
            <w:r>
              <w:rPr>
                <w:rFonts w:ascii="Times New Roman" w:hAnsi="Times New Roman" w:hint="eastAsia"/>
                <w:color w:val="000000"/>
                <w:sz w:val="24"/>
                <w:szCs w:val="24"/>
              </w:rPr>
              <w:t>债券类别代码</w:t>
            </w:r>
          </w:p>
        </w:tc>
        <w:tc>
          <w:tcPr>
            <w:tcW w:w="1984" w:type="dxa"/>
            <w:vAlign w:val="center"/>
          </w:tcPr>
          <w:p w14:paraId="5FC18E0F" w14:textId="59249FDC" w:rsidR="00D84685" w:rsidRPr="009B5E42" w:rsidRDefault="00D84685" w:rsidP="00D84685">
            <w:pPr>
              <w:spacing w:line="240" w:lineRule="auto"/>
              <w:ind w:firstLineChars="0" w:firstLine="0"/>
              <w:rPr>
                <w:rFonts w:ascii="Times New Roman" w:hAnsi="Times New Roman"/>
                <w:sz w:val="24"/>
                <w:szCs w:val="24"/>
              </w:rPr>
            </w:pPr>
            <w:r w:rsidRPr="00755413">
              <w:rPr>
                <w:rFonts w:ascii="Times New Roman" w:hAnsi="Times New Roman"/>
                <w:color w:val="000000"/>
                <w:sz w:val="24"/>
                <w:szCs w:val="24"/>
              </w:rPr>
              <w:t>CHAR(4)</w:t>
            </w:r>
          </w:p>
        </w:tc>
        <w:tc>
          <w:tcPr>
            <w:tcW w:w="737" w:type="dxa"/>
            <w:vAlign w:val="center"/>
          </w:tcPr>
          <w:p w14:paraId="1F73BA61" w14:textId="6D15AA1D" w:rsidR="00D84685" w:rsidRPr="009B5E42" w:rsidRDefault="00D84685" w:rsidP="00D84685">
            <w:pPr>
              <w:widowControl/>
              <w:spacing w:line="240" w:lineRule="auto"/>
              <w:ind w:firstLineChars="0" w:firstLine="0"/>
              <w:jc w:val="center"/>
              <w:rPr>
                <w:rFonts w:ascii="Times New Roman" w:hAnsi="Times New Roman"/>
                <w:sz w:val="24"/>
                <w:szCs w:val="24"/>
              </w:rPr>
            </w:pPr>
            <w:r>
              <w:rPr>
                <w:rFonts w:ascii="Times New Roman" w:hAnsi="Times New Roman"/>
                <w:color w:val="000000"/>
                <w:sz w:val="24"/>
                <w:szCs w:val="24"/>
              </w:rPr>
              <w:t>Y</w:t>
            </w:r>
          </w:p>
        </w:tc>
        <w:tc>
          <w:tcPr>
            <w:tcW w:w="737" w:type="dxa"/>
            <w:vAlign w:val="center"/>
          </w:tcPr>
          <w:p w14:paraId="35C1E86A" w14:textId="77777777" w:rsidR="00D84685" w:rsidRPr="009B5E42" w:rsidRDefault="00D84685" w:rsidP="00D84685">
            <w:pPr>
              <w:widowControl/>
              <w:spacing w:line="240" w:lineRule="auto"/>
              <w:ind w:firstLineChars="0" w:firstLine="0"/>
              <w:jc w:val="center"/>
              <w:rPr>
                <w:rFonts w:ascii="Times New Roman" w:hAnsi="Times New Roman"/>
                <w:sz w:val="24"/>
                <w:szCs w:val="24"/>
              </w:rPr>
            </w:pPr>
          </w:p>
        </w:tc>
        <w:tc>
          <w:tcPr>
            <w:tcW w:w="2268" w:type="dxa"/>
            <w:vAlign w:val="center"/>
          </w:tcPr>
          <w:p w14:paraId="6AFE07CB" w14:textId="732C09A7" w:rsidR="00D84685" w:rsidRPr="009B5E42" w:rsidRDefault="00D84685" w:rsidP="00D84685">
            <w:pPr>
              <w:spacing w:line="240" w:lineRule="auto"/>
              <w:ind w:firstLineChars="0" w:firstLine="0"/>
              <w:rPr>
                <w:rFonts w:ascii="Times New Roman" w:hAnsi="Times New Roman"/>
                <w:color w:val="000000"/>
                <w:sz w:val="24"/>
                <w:szCs w:val="24"/>
              </w:rPr>
            </w:pPr>
            <w:r w:rsidRPr="00755413">
              <w:rPr>
                <w:rFonts w:ascii="Times New Roman" w:hAnsi="Times New Roman" w:hint="eastAsia"/>
                <w:color w:val="000000"/>
                <w:sz w:val="24"/>
                <w:szCs w:val="24"/>
              </w:rPr>
              <w:t>详见附录</w:t>
            </w:r>
            <w:r w:rsidRPr="00755413">
              <w:rPr>
                <w:rFonts w:ascii="Times New Roman" w:hAnsi="Times New Roman"/>
                <w:color w:val="000000"/>
                <w:sz w:val="24"/>
                <w:szCs w:val="24"/>
              </w:rPr>
              <w:t>-</w:t>
            </w:r>
            <w:r w:rsidRPr="00755413">
              <w:rPr>
                <w:rFonts w:ascii="Times New Roman" w:hAnsi="Times New Roman" w:hint="eastAsia"/>
                <w:color w:val="000000"/>
                <w:sz w:val="24"/>
                <w:szCs w:val="24"/>
              </w:rPr>
              <w:t>债券类别代码</w:t>
            </w:r>
          </w:p>
        </w:tc>
      </w:tr>
      <w:tr w:rsidR="00D84685" w:rsidRPr="009B5E42" w14:paraId="25FD25A3" w14:textId="62BB81A5" w:rsidTr="009B5E42">
        <w:trPr>
          <w:trHeight w:val="283"/>
          <w:jc w:val="center"/>
        </w:trPr>
        <w:tc>
          <w:tcPr>
            <w:tcW w:w="737" w:type="dxa"/>
            <w:vAlign w:val="center"/>
          </w:tcPr>
          <w:p w14:paraId="5F899901" w14:textId="5B6F3201" w:rsidR="00D84685" w:rsidRPr="009B5E42" w:rsidRDefault="00D84685" w:rsidP="00D8468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5</w:t>
            </w:r>
          </w:p>
        </w:tc>
        <w:tc>
          <w:tcPr>
            <w:tcW w:w="2268" w:type="dxa"/>
            <w:vAlign w:val="center"/>
          </w:tcPr>
          <w:p w14:paraId="3CBF9C05" w14:textId="77777777" w:rsidR="00D84685" w:rsidRPr="009B5E42" w:rsidRDefault="00D84685" w:rsidP="00D84685">
            <w:pPr>
              <w:widowControl/>
              <w:spacing w:line="240" w:lineRule="auto"/>
              <w:ind w:firstLineChars="0" w:firstLine="0"/>
              <w:rPr>
                <w:rFonts w:ascii="Times New Roman" w:hAnsi="Times New Roman"/>
                <w:sz w:val="24"/>
                <w:szCs w:val="24"/>
              </w:rPr>
            </w:pPr>
            <w:r w:rsidRPr="009B5E42">
              <w:rPr>
                <w:rFonts w:ascii="Times New Roman" w:hAnsi="Times New Roman"/>
                <w:sz w:val="24"/>
                <w:szCs w:val="24"/>
              </w:rPr>
              <w:t>中介机构类型代码</w:t>
            </w:r>
          </w:p>
        </w:tc>
        <w:tc>
          <w:tcPr>
            <w:tcW w:w="1984" w:type="dxa"/>
            <w:vAlign w:val="center"/>
          </w:tcPr>
          <w:p w14:paraId="1DD151CC" w14:textId="77777777" w:rsidR="00D84685" w:rsidRPr="009B5E42" w:rsidRDefault="00D84685" w:rsidP="00D84685">
            <w:pPr>
              <w:spacing w:line="240" w:lineRule="auto"/>
              <w:ind w:firstLineChars="0" w:firstLine="0"/>
              <w:rPr>
                <w:rFonts w:ascii="Times New Roman" w:hAnsi="Times New Roman"/>
                <w:sz w:val="24"/>
                <w:szCs w:val="24"/>
              </w:rPr>
            </w:pPr>
            <w:r w:rsidRPr="009B5E42">
              <w:rPr>
                <w:rFonts w:ascii="Times New Roman" w:hAnsi="Times New Roman"/>
                <w:sz w:val="24"/>
                <w:szCs w:val="24"/>
              </w:rPr>
              <w:t>CHAR(2)</w:t>
            </w:r>
          </w:p>
        </w:tc>
        <w:tc>
          <w:tcPr>
            <w:tcW w:w="737" w:type="dxa"/>
            <w:vAlign w:val="center"/>
          </w:tcPr>
          <w:p w14:paraId="023BBAC2" w14:textId="77777777" w:rsidR="00D84685" w:rsidRPr="009B5E42" w:rsidRDefault="00D84685" w:rsidP="00D84685">
            <w:pPr>
              <w:widowControl/>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Y</w:t>
            </w:r>
          </w:p>
        </w:tc>
        <w:tc>
          <w:tcPr>
            <w:tcW w:w="737" w:type="dxa"/>
            <w:vAlign w:val="center"/>
          </w:tcPr>
          <w:p w14:paraId="48784811" w14:textId="77777777" w:rsidR="00D84685" w:rsidRPr="009B5E42" w:rsidRDefault="00D84685" w:rsidP="00D84685">
            <w:pPr>
              <w:widowControl/>
              <w:spacing w:line="240" w:lineRule="auto"/>
              <w:ind w:firstLineChars="0" w:firstLine="0"/>
              <w:jc w:val="center"/>
              <w:rPr>
                <w:rFonts w:ascii="Times New Roman" w:hAnsi="Times New Roman"/>
                <w:sz w:val="24"/>
                <w:szCs w:val="24"/>
              </w:rPr>
            </w:pPr>
          </w:p>
        </w:tc>
        <w:tc>
          <w:tcPr>
            <w:tcW w:w="2268" w:type="dxa"/>
            <w:vAlign w:val="center"/>
          </w:tcPr>
          <w:p w14:paraId="497198BB" w14:textId="77777777" w:rsidR="00D84685" w:rsidRPr="009B5E42" w:rsidRDefault="00D84685" w:rsidP="00D84685">
            <w:pPr>
              <w:spacing w:line="240" w:lineRule="auto"/>
              <w:ind w:firstLineChars="0" w:firstLine="0"/>
              <w:rPr>
                <w:rFonts w:ascii="Times New Roman" w:hAnsi="Times New Roman"/>
                <w:sz w:val="24"/>
                <w:szCs w:val="24"/>
              </w:rPr>
            </w:pPr>
            <w:r w:rsidRPr="009B5E42">
              <w:rPr>
                <w:rFonts w:ascii="Times New Roman" w:hAnsi="Times New Roman" w:hint="eastAsia"/>
                <w:sz w:val="24"/>
                <w:szCs w:val="24"/>
              </w:rPr>
              <w:t>详见附录</w:t>
            </w:r>
            <w:r w:rsidRPr="009B5E42">
              <w:rPr>
                <w:rFonts w:ascii="Times New Roman" w:hAnsi="Times New Roman" w:hint="eastAsia"/>
                <w:sz w:val="24"/>
                <w:szCs w:val="24"/>
              </w:rPr>
              <w:t>-</w:t>
            </w:r>
            <w:r w:rsidRPr="009B5E42">
              <w:rPr>
                <w:rFonts w:ascii="Times New Roman" w:hAnsi="Times New Roman" w:hint="eastAsia"/>
                <w:sz w:val="24"/>
                <w:szCs w:val="24"/>
              </w:rPr>
              <w:t>中介机构类型代码</w:t>
            </w:r>
          </w:p>
        </w:tc>
      </w:tr>
      <w:tr w:rsidR="00D84685" w:rsidRPr="009B5E42" w14:paraId="7AE505F5" w14:textId="307F0F6D" w:rsidTr="009B5E42">
        <w:trPr>
          <w:trHeight w:val="283"/>
          <w:jc w:val="center"/>
        </w:trPr>
        <w:tc>
          <w:tcPr>
            <w:tcW w:w="737" w:type="dxa"/>
            <w:vAlign w:val="center"/>
          </w:tcPr>
          <w:p w14:paraId="480A755D" w14:textId="09D16DAF" w:rsidR="00D84685" w:rsidRPr="009B5E42" w:rsidRDefault="00D84685" w:rsidP="00D84685">
            <w:pPr>
              <w:widowControl/>
              <w:spacing w:line="240" w:lineRule="auto"/>
              <w:ind w:firstLineChars="0" w:firstLine="0"/>
              <w:jc w:val="center"/>
              <w:rPr>
                <w:rFonts w:ascii="Times New Roman" w:hAnsi="Times New Roman"/>
                <w:sz w:val="24"/>
                <w:szCs w:val="24"/>
              </w:rPr>
            </w:pPr>
            <w:r>
              <w:rPr>
                <w:rFonts w:ascii="Times New Roman" w:hAnsi="Times New Roman"/>
                <w:sz w:val="24"/>
                <w:szCs w:val="24"/>
              </w:rPr>
              <w:t>6</w:t>
            </w:r>
          </w:p>
        </w:tc>
        <w:tc>
          <w:tcPr>
            <w:tcW w:w="2268" w:type="dxa"/>
            <w:vAlign w:val="center"/>
          </w:tcPr>
          <w:p w14:paraId="54453CFC" w14:textId="77777777" w:rsidR="00D84685" w:rsidRPr="009B5E42" w:rsidRDefault="00D84685" w:rsidP="00D84685">
            <w:pPr>
              <w:widowControl/>
              <w:spacing w:line="240" w:lineRule="auto"/>
              <w:ind w:firstLineChars="0" w:firstLine="0"/>
              <w:rPr>
                <w:rFonts w:ascii="Times New Roman" w:hAnsi="Times New Roman"/>
                <w:sz w:val="24"/>
                <w:szCs w:val="24"/>
              </w:rPr>
            </w:pPr>
            <w:r w:rsidRPr="009B5E42">
              <w:rPr>
                <w:rFonts w:ascii="Times New Roman" w:hAnsi="Times New Roman"/>
                <w:sz w:val="24"/>
                <w:szCs w:val="24"/>
              </w:rPr>
              <w:t>项目负责人姓名</w:t>
            </w:r>
          </w:p>
        </w:tc>
        <w:tc>
          <w:tcPr>
            <w:tcW w:w="1984" w:type="dxa"/>
            <w:vAlign w:val="center"/>
          </w:tcPr>
          <w:p w14:paraId="7F418555" w14:textId="77777777" w:rsidR="00D84685" w:rsidRPr="009B5E42" w:rsidRDefault="00D84685" w:rsidP="00D84685">
            <w:pPr>
              <w:spacing w:line="240" w:lineRule="auto"/>
              <w:ind w:firstLineChars="0" w:firstLine="0"/>
              <w:rPr>
                <w:rFonts w:ascii="Times New Roman" w:hAnsi="Times New Roman"/>
                <w:sz w:val="24"/>
                <w:szCs w:val="24"/>
              </w:rPr>
            </w:pPr>
            <w:r w:rsidRPr="009B5E42">
              <w:rPr>
                <w:rFonts w:ascii="Times New Roman" w:hAnsi="Times New Roman"/>
                <w:sz w:val="24"/>
                <w:szCs w:val="24"/>
              </w:rPr>
              <w:t>VARCHAR(200)</w:t>
            </w:r>
          </w:p>
        </w:tc>
        <w:tc>
          <w:tcPr>
            <w:tcW w:w="737" w:type="dxa"/>
            <w:vAlign w:val="center"/>
          </w:tcPr>
          <w:p w14:paraId="0FA4FC67" w14:textId="77777777" w:rsidR="00D84685" w:rsidRPr="009B5E42" w:rsidRDefault="00D84685" w:rsidP="00D84685">
            <w:pPr>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N</w:t>
            </w:r>
          </w:p>
        </w:tc>
        <w:tc>
          <w:tcPr>
            <w:tcW w:w="737" w:type="dxa"/>
            <w:vAlign w:val="center"/>
          </w:tcPr>
          <w:p w14:paraId="4773ABE5" w14:textId="77777777" w:rsidR="00D84685" w:rsidRPr="009B5E42" w:rsidRDefault="00D84685" w:rsidP="00D84685">
            <w:pPr>
              <w:widowControl/>
              <w:spacing w:line="240" w:lineRule="auto"/>
              <w:ind w:firstLineChars="0" w:firstLine="0"/>
              <w:jc w:val="center"/>
              <w:rPr>
                <w:rFonts w:ascii="Times New Roman" w:hAnsi="Times New Roman"/>
                <w:sz w:val="24"/>
                <w:szCs w:val="24"/>
              </w:rPr>
            </w:pPr>
          </w:p>
        </w:tc>
        <w:tc>
          <w:tcPr>
            <w:tcW w:w="2268" w:type="dxa"/>
            <w:vAlign w:val="center"/>
          </w:tcPr>
          <w:p w14:paraId="3B965E09" w14:textId="77777777" w:rsidR="00D84685" w:rsidRPr="009B5E42" w:rsidRDefault="00D84685" w:rsidP="00D84685">
            <w:pPr>
              <w:widowControl/>
              <w:spacing w:line="240" w:lineRule="auto"/>
              <w:ind w:firstLineChars="0" w:firstLine="0"/>
              <w:rPr>
                <w:rFonts w:ascii="Times New Roman" w:hAnsi="Times New Roman"/>
                <w:sz w:val="24"/>
                <w:szCs w:val="24"/>
              </w:rPr>
            </w:pPr>
            <w:r w:rsidRPr="009B5E42">
              <w:rPr>
                <w:rFonts w:ascii="Times New Roman" w:hAnsi="Times New Roman" w:hint="eastAsia"/>
                <w:sz w:val="24"/>
                <w:szCs w:val="24"/>
              </w:rPr>
              <w:t>当是会计师事务所时，填写签字会计师姓名；当是律师事务所时，填写签字律师姓名。</w:t>
            </w:r>
          </w:p>
          <w:p w14:paraId="12A2640D" w14:textId="77777777" w:rsidR="00D84685" w:rsidRPr="009B5E42" w:rsidRDefault="00D84685" w:rsidP="00D84685">
            <w:pPr>
              <w:widowControl/>
              <w:spacing w:line="240" w:lineRule="auto"/>
              <w:ind w:firstLineChars="0" w:firstLine="0"/>
              <w:rPr>
                <w:rFonts w:ascii="Times New Roman" w:hAnsi="Times New Roman"/>
                <w:sz w:val="24"/>
                <w:szCs w:val="24"/>
              </w:rPr>
            </w:pPr>
            <w:r w:rsidRPr="009B5E42">
              <w:rPr>
                <w:rFonts w:ascii="Times New Roman" w:hAnsi="Times New Roman" w:hint="eastAsia"/>
                <w:sz w:val="24"/>
                <w:szCs w:val="24"/>
              </w:rPr>
              <w:t>当存在多个时，采用英文半角逗号分隔。</w:t>
            </w:r>
          </w:p>
        </w:tc>
      </w:tr>
    </w:tbl>
    <w:p w14:paraId="7FEFD4E9" w14:textId="77777777" w:rsidR="00B66C17" w:rsidRPr="009B5E42" w:rsidRDefault="00C95327">
      <w:pPr>
        <w:pStyle w:val="2"/>
        <w:rPr>
          <w:rFonts w:ascii="Times New Roman" w:hAnsi="Times New Roman"/>
        </w:rPr>
      </w:pPr>
      <w:r w:rsidRPr="009B5E42">
        <w:rPr>
          <w:rFonts w:ascii="Times New Roman" w:hAnsi="Times New Roman" w:hint="eastAsia"/>
        </w:rPr>
        <w:lastRenderedPageBreak/>
        <w:t>债券</w:t>
      </w:r>
      <w:r w:rsidR="007B3759" w:rsidRPr="009B5E42">
        <w:rPr>
          <w:rFonts w:ascii="Times New Roman" w:hAnsi="Times New Roman"/>
        </w:rPr>
        <w:t>风险及违约信息</w:t>
      </w:r>
    </w:p>
    <w:p w14:paraId="2EC7DB24" w14:textId="77777777" w:rsidR="00B66C17" w:rsidRPr="009B5E42" w:rsidRDefault="007B3759">
      <w:pPr>
        <w:pStyle w:val="3"/>
        <w:rPr>
          <w:rFonts w:ascii="Times New Roman" w:hAnsi="Times New Roman"/>
        </w:rPr>
      </w:pPr>
      <w:r w:rsidRPr="009B5E42">
        <w:rPr>
          <w:rFonts w:ascii="Times New Roman" w:hAnsi="Times New Roman"/>
        </w:rPr>
        <w:t>债券风险违约信息</w:t>
      </w:r>
    </w:p>
    <w:p w14:paraId="442ECE84" w14:textId="77777777" w:rsidR="003C5C40" w:rsidRPr="009B5E42" w:rsidRDefault="003C5C40" w:rsidP="003C5C40">
      <w:pPr>
        <w:pStyle w:val="4"/>
      </w:pPr>
      <w:r w:rsidRPr="009B5E42">
        <w:rPr>
          <w:rFonts w:hint="eastAsia"/>
        </w:rPr>
        <w:t>接口说明</w:t>
      </w:r>
    </w:p>
    <w:tbl>
      <w:tblPr>
        <w:tblW w:w="8731"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8731"/>
      </w:tblGrid>
      <w:tr w:rsidR="001F6639" w:rsidRPr="009B5E42" w14:paraId="0F4AB382" w14:textId="77777777" w:rsidTr="001F6639">
        <w:trPr>
          <w:trHeight w:val="283"/>
          <w:jc w:val="center"/>
        </w:trPr>
        <w:tc>
          <w:tcPr>
            <w:tcW w:w="8731" w:type="dxa"/>
            <w:tcBorders>
              <w:top w:val="thickThinSmallGap" w:sz="12" w:space="0" w:color="auto"/>
              <w:left w:val="thickThinSmallGap" w:sz="12" w:space="0" w:color="auto"/>
              <w:bottom w:val="thinThickSmallGap" w:sz="12" w:space="0" w:color="auto"/>
              <w:right w:val="thinThickSmallGap" w:sz="12" w:space="0" w:color="auto"/>
            </w:tcBorders>
            <w:vAlign w:val="center"/>
            <w:hideMark/>
          </w:tcPr>
          <w:p w14:paraId="52B58102" w14:textId="77777777" w:rsidR="001F6639" w:rsidRPr="009B5E42" w:rsidRDefault="001F6639" w:rsidP="00EC705A">
            <w:pPr>
              <w:widowControl/>
              <w:numPr>
                <w:ilvl w:val="0"/>
                <w:numId w:val="11"/>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t>用途：报送本交易场所</w:t>
            </w:r>
            <w:r w:rsidR="005D1D17" w:rsidRPr="009B5E42">
              <w:rPr>
                <w:rFonts w:ascii="仿宋" w:hAnsi="仿宋" w:cs="Calibri Light" w:hint="eastAsia"/>
                <w:sz w:val="24"/>
                <w:szCs w:val="24"/>
              </w:rPr>
              <w:t>挂牌</w:t>
            </w:r>
            <w:r w:rsidRPr="009B5E42">
              <w:rPr>
                <w:rFonts w:ascii="仿宋" w:hAnsi="仿宋" w:cs="Calibri Light" w:hint="eastAsia"/>
                <w:sz w:val="24"/>
                <w:szCs w:val="24"/>
              </w:rPr>
              <w:t>的私募公司债券及企业资产支持证券的风险违约信息及其历史变化过程信息。</w:t>
            </w:r>
          </w:p>
          <w:p w14:paraId="18230883" w14:textId="77777777" w:rsidR="001F6639" w:rsidRPr="009B5E42" w:rsidRDefault="001F6639" w:rsidP="00EC705A">
            <w:pPr>
              <w:widowControl/>
              <w:numPr>
                <w:ilvl w:val="0"/>
                <w:numId w:val="11"/>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t>首次报送范围：全部私募公司债券及企业资产支持证券的风险违约信息及其历史变化过程信息。</w:t>
            </w:r>
          </w:p>
          <w:p w14:paraId="130A5AD1" w14:textId="77777777" w:rsidR="001F6639" w:rsidRPr="009B5E42" w:rsidRDefault="001F6639" w:rsidP="00EC705A">
            <w:pPr>
              <w:widowControl/>
              <w:numPr>
                <w:ilvl w:val="0"/>
                <w:numId w:val="11"/>
              </w:numPr>
              <w:spacing w:beforeLines="50" w:before="156" w:afterLines="50" w:after="156"/>
              <w:ind w:firstLineChars="0"/>
              <w:rPr>
                <w:rFonts w:ascii="仿宋" w:hAnsi="仿宋" w:cs="Calibri Light"/>
                <w:sz w:val="24"/>
                <w:szCs w:val="24"/>
              </w:rPr>
            </w:pPr>
            <w:r w:rsidRPr="009B5E42">
              <w:rPr>
                <w:rFonts w:ascii="仿宋" w:hAnsi="仿宋" w:cs="Calibri Light" w:hint="eastAsia"/>
                <w:sz w:val="24"/>
                <w:szCs w:val="24"/>
              </w:rPr>
              <w:t>日常报送范围：私募公司债券及企业资产支持证券的风险违约信息及历史变化过程信息的增量数据。</w:t>
            </w:r>
          </w:p>
        </w:tc>
      </w:tr>
    </w:tbl>
    <w:p w14:paraId="3FD542D1" w14:textId="77777777" w:rsidR="003C5C40" w:rsidRPr="009B5E42" w:rsidRDefault="003C5C40" w:rsidP="003C5C40">
      <w:pPr>
        <w:pStyle w:val="4"/>
      </w:pPr>
      <w:r w:rsidRPr="009B5E42">
        <w:rPr>
          <w:rFonts w:hint="eastAsia"/>
        </w:rPr>
        <w:t>接口内容</w:t>
      </w:r>
    </w:p>
    <w:tbl>
      <w:tblPr>
        <w:tblW w:w="8731"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737"/>
        <w:gridCol w:w="2268"/>
        <w:gridCol w:w="1984"/>
        <w:gridCol w:w="737"/>
        <w:gridCol w:w="737"/>
        <w:gridCol w:w="2268"/>
      </w:tblGrid>
      <w:tr w:rsidR="00B66C17" w:rsidRPr="009B5E42" w14:paraId="5FBA3695" w14:textId="77777777" w:rsidTr="00C32E03">
        <w:trPr>
          <w:trHeight w:val="283"/>
          <w:jc w:val="center"/>
        </w:trPr>
        <w:tc>
          <w:tcPr>
            <w:tcW w:w="737" w:type="dxa"/>
            <w:vAlign w:val="center"/>
          </w:tcPr>
          <w:p w14:paraId="7371156D" w14:textId="77777777"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序号</w:t>
            </w:r>
          </w:p>
        </w:tc>
        <w:tc>
          <w:tcPr>
            <w:tcW w:w="2268" w:type="dxa"/>
            <w:vAlign w:val="center"/>
          </w:tcPr>
          <w:p w14:paraId="544FFE11" w14:textId="77777777"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字段名称</w:t>
            </w:r>
          </w:p>
        </w:tc>
        <w:tc>
          <w:tcPr>
            <w:tcW w:w="1984" w:type="dxa"/>
            <w:vAlign w:val="center"/>
          </w:tcPr>
          <w:p w14:paraId="1BD2BB9A" w14:textId="77777777" w:rsidR="00B66C17" w:rsidRPr="009B5E42" w:rsidRDefault="007B3759">
            <w:pPr>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数据类型</w:t>
            </w:r>
          </w:p>
        </w:tc>
        <w:tc>
          <w:tcPr>
            <w:tcW w:w="737" w:type="dxa"/>
            <w:vAlign w:val="center"/>
          </w:tcPr>
          <w:p w14:paraId="7E73CC39" w14:textId="77777777"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是否必填</w:t>
            </w:r>
          </w:p>
        </w:tc>
        <w:tc>
          <w:tcPr>
            <w:tcW w:w="737" w:type="dxa"/>
            <w:vAlign w:val="center"/>
          </w:tcPr>
          <w:p w14:paraId="3B6E9946" w14:textId="77777777"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主键</w:t>
            </w:r>
          </w:p>
        </w:tc>
        <w:tc>
          <w:tcPr>
            <w:tcW w:w="2268" w:type="dxa"/>
            <w:vAlign w:val="center"/>
          </w:tcPr>
          <w:p w14:paraId="1CFAE1EE" w14:textId="77777777"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备注说明</w:t>
            </w:r>
          </w:p>
        </w:tc>
      </w:tr>
      <w:tr w:rsidR="00B66C17" w:rsidRPr="009B5E42" w14:paraId="3C1CB3B8" w14:textId="77777777" w:rsidTr="00C32E03">
        <w:trPr>
          <w:trHeight w:val="283"/>
          <w:jc w:val="center"/>
        </w:trPr>
        <w:tc>
          <w:tcPr>
            <w:tcW w:w="737" w:type="dxa"/>
            <w:vAlign w:val="center"/>
          </w:tcPr>
          <w:p w14:paraId="05CCEB24" w14:textId="77777777" w:rsidR="00B66C17" w:rsidRPr="00E94220" w:rsidRDefault="007B3759">
            <w:pPr>
              <w:spacing w:line="240" w:lineRule="auto"/>
              <w:ind w:firstLineChars="0" w:firstLine="0"/>
              <w:jc w:val="center"/>
              <w:rPr>
                <w:rFonts w:ascii="Times New Roman" w:hAnsi="Times New Roman"/>
                <w:color w:val="000000" w:themeColor="text1"/>
                <w:sz w:val="24"/>
                <w:szCs w:val="24"/>
              </w:rPr>
            </w:pPr>
            <w:r w:rsidRPr="00E94220">
              <w:rPr>
                <w:rFonts w:ascii="Times New Roman" w:hAnsi="Times New Roman"/>
                <w:color w:val="000000" w:themeColor="text1"/>
                <w:sz w:val="24"/>
                <w:szCs w:val="24"/>
              </w:rPr>
              <w:t>1</w:t>
            </w:r>
          </w:p>
        </w:tc>
        <w:tc>
          <w:tcPr>
            <w:tcW w:w="2268" w:type="dxa"/>
            <w:vAlign w:val="center"/>
          </w:tcPr>
          <w:p w14:paraId="216584F8" w14:textId="77777777" w:rsidR="00B66C17" w:rsidRPr="00E94220" w:rsidRDefault="007B3759">
            <w:pPr>
              <w:spacing w:line="240" w:lineRule="auto"/>
              <w:ind w:firstLineChars="0" w:firstLine="0"/>
              <w:rPr>
                <w:rFonts w:ascii="Times New Roman" w:hAnsi="Times New Roman"/>
                <w:color w:val="000000" w:themeColor="text1"/>
                <w:sz w:val="24"/>
                <w:szCs w:val="24"/>
              </w:rPr>
            </w:pPr>
            <w:r w:rsidRPr="00E94220">
              <w:rPr>
                <w:rFonts w:ascii="Times New Roman" w:hAnsi="Times New Roman"/>
                <w:color w:val="000000" w:themeColor="text1"/>
                <w:sz w:val="24"/>
                <w:szCs w:val="24"/>
              </w:rPr>
              <w:t>债券风险违约</w:t>
            </w:r>
            <w:r w:rsidRPr="00E94220">
              <w:rPr>
                <w:rFonts w:ascii="Times New Roman" w:hAnsi="Times New Roman"/>
                <w:color w:val="000000" w:themeColor="text1"/>
                <w:sz w:val="24"/>
                <w:szCs w:val="24"/>
              </w:rPr>
              <w:t>ID</w:t>
            </w:r>
          </w:p>
        </w:tc>
        <w:tc>
          <w:tcPr>
            <w:tcW w:w="1984" w:type="dxa"/>
            <w:vAlign w:val="center"/>
          </w:tcPr>
          <w:p w14:paraId="4EAADD1C" w14:textId="77777777" w:rsidR="00B66C17" w:rsidRPr="00E94220" w:rsidRDefault="007B3759">
            <w:pPr>
              <w:spacing w:line="240" w:lineRule="auto"/>
              <w:ind w:firstLineChars="0" w:firstLine="0"/>
              <w:rPr>
                <w:rFonts w:ascii="Times New Roman" w:hAnsi="Times New Roman"/>
                <w:color w:val="000000" w:themeColor="text1"/>
                <w:sz w:val="24"/>
                <w:szCs w:val="24"/>
              </w:rPr>
            </w:pPr>
            <w:r w:rsidRPr="00E94220">
              <w:rPr>
                <w:rFonts w:ascii="Times New Roman" w:hAnsi="Times New Roman"/>
                <w:color w:val="000000" w:themeColor="text1"/>
                <w:sz w:val="24"/>
                <w:szCs w:val="24"/>
              </w:rPr>
              <w:t>CHAR(32)</w:t>
            </w:r>
          </w:p>
        </w:tc>
        <w:tc>
          <w:tcPr>
            <w:tcW w:w="737" w:type="dxa"/>
            <w:vAlign w:val="center"/>
          </w:tcPr>
          <w:p w14:paraId="0BF14BCC" w14:textId="77777777" w:rsidR="00B66C17" w:rsidRPr="00E94220" w:rsidRDefault="007B3759">
            <w:pPr>
              <w:spacing w:line="240" w:lineRule="auto"/>
              <w:ind w:firstLineChars="0" w:firstLine="0"/>
              <w:jc w:val="center"/>
              <w:rPr>
                <w:rFonts w:ascii="Times New Roman" w:hAnsi="Times New Roman"/>
                <w:color w:val="000000" w:themeColor="text1"/>
                <w:sz w:val="24"/>
                <w:szCs w:val="24"/>
              </w:rPr>
            </w:pPr>
            <w:r w:rsidRPr="00E94220">
              <w:rPr>
                <w:rFonts w:ascii="Times New Roman" w:hAnsi="Times New Roman"/>
                <w:color w:val="000000" w:themeColor="text1"/>
                <w:sz w:val="24"/>
                <w:szCs w:val="24"/>
              </w:rPr>
              <w:t>Y</w:t>
            </w:r>
          </w:p>
        </w:tc>
        <w:tc>
          <w:tcPr>
            <w:tcW w:w="737" w:type="dxa"/>
            <w:vAlign w:val="center"/>
          </w:tcPr>
          <w:p w14:paraId="42F595AB" w14:textId="77777777" w:rsidR="00B66C17" w:rsidRPr="00E94220" w:rsidRDefault="007B3759">
            <w:pPr>
              <w:spacing w:line="240" w:lineRule="auto"/>
              <w:ind w:firstLineChars="0" w:firstLine="0"/>
              <w:jc w:val="center"/>
              <w:rPr>
                <w:rFonts w:ascii="Times New Roman" w:hAnsi="Times New Roman"/>
                <w:color w:val="000000" w:themeColor="text1"/>
                <w:sz w:val="24"/>
                <w:szCs w:val="24"/>
              </w:rPr>
            </w:pPr>
            <w:r w:rsidRPr="00E94220">
              <w:rPr>
                <w:rFonts w:ascii="Times New Roman" w:hAnsi="Times New Roman"/>
                <w:color w:val="000000" w:themeColor="text1"/>
                <w:sz w:val="24"/>
                <w:szCs w:val="24"/>
              </w:rPr>
              <w:t>Y</w:t>
            </w:r>
          </w:p>
        </w:tc>
        <w:tc>
          <w:tcPr>
            <w:tcW w:w="2268" w:type="dxa"/>
            <w:vAlign w:val="center"/>
          </w:tcPr>
          <w:p w14:paraId="627BA2AD" w14:textId="0FC781E8" w:rsidR="00B66C17" w:rsidRPr="00E94220" w:rsidRDefault="005D15C9">
            <w:pPr>
              <w:spacing w:line="240" w:lineRule="auto"/>
              <w:ind w:firstLineChars="0" w:firstLine="0"/>
              <w:rPr>
                <w:rFonts w:ascii="Times New Roman" w:hAnsi="Times New Roman"/>
                <w:color w:val="000000" w:themeColor="text1"/>
                <w:sz w:val="24"/>
                <w:szCs w:val="24"/>
              </w:rPr>
            </w:pPr>
            <w:r w:rsidRPr="00E94220">
              <w:rPr>
                <w:rFonts w:ascii="Times New Roman" w:hAnsi="Times New Roman"/>
                <w:color w:val="000000" w:themeColor="text1"/>
                <w:sz w:val="24"/>
                <w:szCs w:val="24"/>
              </w:rPr>
              <w:t>唯一区分债券风险违约的标识</w:t>
            </w:r>
          </w:p>
        </w:tc>
      </w:tr>
      <w:tr w:rsidR="0008024C" w:rsidRPr="009B5E42" w14:paraId="3CFC53C3" w14:textId="77777777" w:rsidTr="00C32E03">
        <w:trPr>
          <w:trHeight w:val="283"/>
          <w:jc w:val="center"/>
        </w:trPr>
        <w:tc>
          <w:tcPr>
            <w:tcW w:w="737" w:type="dxa"/>
            <w:vAlign w:val="center"/>
          </w:tcPr>
          <w:p w14:paraId="342770C3" w14:textId="77777777" w:rsidR="0008024C" w:rsidRPr="00E94220" w:rsidRDefault="0008024C" w:rsidP="0008024C">
            <w:pPr>
              <w:spacing w:line="240" w:lineRule="auto"/>
              <w:ind w:firstLineChars="0" w:firstLine="0"/>
              <w:jc w:val="center"/>
              <w:rPr>
                <w:rFonts w:ascii="Times New Roman" w:hAnsi="Times New Roman"/>
                <w:color w:val="000000" w:themeColor="text1"/>
                <w:sz w:val="24"/>
                <w:szCs w:val="24"/>
              </w:rPr>
            </w:pPr>
            <w:r w:rsidRPr="00E94220">
              <w:rPr>
                <w:rFonts w:ascii="Times New Roman" w:hAnsi="Times New Roman"/>
                <w:color w:val="000000" w:themeColor="text1"/>
                <w:sz w:val="24"/>
                <w:szCs w:val="24"/>
              </w:rPr>
              <w:t>2</w:t>
            </w:r>
          </w:p>
        </w:tc>
        <w:tc>
          <w:tcPr>
            <w:tcW w:w="2268" w:type="dxa"/>
            <w:vAlign w:val="center"/>
          </w:tcPr>
          <w:p w14:paraId="681DB74A" w14:textId="77777777" w:rsidR="0008024C" w:rsidRPr="00E94220" w:rsidRDefault="0008024C" w:rsidP="0008024C">
            <w:pPr>
              <w:spacing w:line="240" w:lineRule="auto"/>
              <w:ind w:firstLineChars="0" w:firstLine="0"/>
              <w:rPr>
                <w:rFonts w:ascii="Times New Roman" w:hAnsi="Times New Roman"/>
                <w:color w:val="000000" w:themeColor="text1"/>
                <w:sz w:val="24"/>
                <w:szCs w:val="24"/>
              </w:rPr>
            </w:pPr>
            <w:r w:rsidRPr="00E94220">
              <w:rPr>
                <w:rFonts w:ascii="Times New Roman" w:hAnsi="Times New Roman"/>
                <w:color w:val="000000" w:themeColor="text1"/>
                <w:sz w:val="24"/>
                <w:szCs w:val="24"/>
              </w:rPr>
              <w:t>交易场所代码</w:t>
            </w:r>
          </w:p>
        </w:tc>
        <w:tc>
          <w:tcPr>
            <w:tcW w:w="1984" w:type="dxa"/>
            <w:vAlign w:val="center"/>
          </w:tcPr>
          <w:p w14:paraId="570D728A" w14:textId="77777777" w:rsidR="0008024C" w:rsidRPr="00E94220" w:rsidRDefault="0008024C" w:rsidP="0008024C">
            <w:pPr>
              <w:spacing w:line="240" w:lineRule="auto"/>
              <w:ind w:firstLineChars="0" w:firstLine="0"/>
              <w:rPr>
                <w:rFonts w:ascii="Times New Roman" w:hAnsi="Times New Roman"/>
                <w:color w:val="000000" w:themeColor="text1"/>
                <w:sz w:val="24"/>
                <w:szCs w:val="24"/>
              </w:rPr>
            </w:pPr>
            <w:r w:rsidRPr="00E94220">
              <w:rPr>
                <w:rFonts w:ascii="Times New Roman" w:hAnsi="Times New Roman"/>
                <w:color w:val="000000" w:themeColor="text1"/>
                <w:sz w:val="24"/>
                <w:szCs w:val="24"/>
              </w:rPr>
              <w:t>CHAR(4)</w:t>
            </w:r>
          </w:p>
        </w:tc>
        <w:tc>
          <w:tcPr>
            <w:tcW w:w="737" w:type="dxa"/>
            <w:vAlign w:val="center"/>
          </w:tcPr>
          <w:p w14:paraId="39EFFE1C" w14:textId="77777777" w:rsidR="0008024C" w:rsidRPr="00E94220" w:rsidRDefault="0008024C" w:rsidP="0008024C">
            <w:pPr>
              <w:spacing w:line="240" w:lineRule="auto"/>
              <w:ind w:firstLineChars="0" w:firstLine="0"/>
              <w:jc w:val="center"/>
              <w:rPr>
                <w:rFonts w:ascii="Times New Roman" w:hAnsi="Times New Roman"/>
                <w:color w:val="000000" w:themeColor="text1"/>
                <w:sz w:val="24"/>
                <w:szCs w:val="24"/>
              </w:rPr>
            </w:pPr>
            <w:r w:rsidRPr="00E94220">
              <w:rPr>
                <w:rFonts w:ascii="Times New Roman" w:hAnsi="Times New Roman"/>
                <w:color w:val="000000" w:themeColor="text1"/>
                <w:sz w:val="24"/>
                <w:szCs w:val="24"/>
              </w:rPr>
              <w:t>Y</w:t>
            </w:r>
          </w:p>
        </w:tc>
        <w:tc>
          <w:tcPr>
            <w:tcW w:w="737" w:type="dxa"/>
            <w:vAlign w:val="center"/>
          </w:tcPr>
          <w:p w14:paraId="46F45A2E" w14:textId="77777777" w:rsidR="0008024C" w:rsidRPr="00E94220" w:rsidRDefault="0008024C" w:rsidP="0008024C">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14:paraId="1F6D3E50" w14:textId="5CE76F02" w:rsidR="0008024C" w:rsidRPr="00E94220" w:rsidRDefault="008F3507" w:rsidP="00D126D7">
            <w:pPr>
              <w:widowControl/>
              <w:spacing w:line="240" w:lineRule="auto"/>
              <w:ind w:firstLineChars="0" w:firstLine="0"/>
              <w:rPr>
                <w:rFonts w:ascii="Times New Roman" w:hAnsi="Times New Roman"/>
                <w:color w:val="000000" w:themeColor="text1"/>
                <w:sz w:val="24"/>
                <w:szCs w:val="24"/>
              </w:rPr>
            </w:pPr>
            <w:r w:rsidRPr="00E94220">
              <w:rPr>
                <w:rFonts w:ascii="Times New Roman" w:hAnsi="Times New Roman"/>
                <w:color w:val="000000" w:themeColor="text1"/>
                <w:sz w:val="24"/>
                <w:szCs w:val="24"/>
              </w:rPr>
              <w:t>详见附录</w:t>
            </w:r>
            <w:r w:rsidRPr="00E94220">
              <w:rPr>
                <w:rFonts w:ascii="Times New Roman" w:hAnsi="Times New Roman"/>
                <w:color w:val="000000" w:themeColor="text1"/>
                <w:sz w:val="24"/>
                <w:szCs w:val="24"/>
              </w:rPr>
              <w:t>-</w:t>
            </w:r>
            <w:r w:rsidRPr="00E94220">
              <w:rPr>
                <w:rFonts w:ascii="Times New Roman" w:hAnsi="Times New Roman"/>
                <w:color w:val="000000" w:themeColor="text1"/>
                <w:sz w:val="24"/>
                <w:szCs w:val="24"/>
              </w:rPr>
              <w:t>交易场所代码</w:t>
            </w:r>
          </w:p>
        </w:tc>
      </w:tr>
      <w:tr w:rsidR="0008024C" w:rsidRPr="009B5E42" w14:paraId="6030763C" w14:textId="77777777" w:rsidTr="00C32E03">
        <w:trPr>
          <w:trHeight w:val="283"/>
          <w:jc w:val="center"/>
        </w:trPr>
        <w:tc>
          <w:tcPr>
            <w:tcW w:w="737" w:type="dxa"/>
            <w:vAlign w:val="center"/>
          </w:tcPr>
          <w:p w14:paraId="37262B5E" w14:textId="77777777" w:rsidR="0008024C" w:rsidRPr="009B5E42" w:rsidRDefault="0008024C" w:rsidP="0008024C">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3</w:t>
            </w:r>
          </w:p>
        </w:tc>
        <w:tc>
          <w:tcPr>
            <w:tcW w:w="2268" w:type="dxa"/>
            <w:vAlign w:val="center"/>
          </w:tcPr>
          <w:p w14:paraId="4E5A9295" w14:textId="77777777" w:rsidR="0008024C" w:rsidRPr="009B5E42" w:rsidRDefault="0008024C" w:rsidP="005D15C9">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债券代码</w:t>
            </w:r>
          </w:p>
        </w:tc>
        <w:tc>
          <w:tcPr>
            <w:tcW w:w="1984" w:type="dxa"/>
            <w:vAlign w:val="center"/>
          </w:tcPr>
          <w:p w14:paraId="03B64B61" w14:textId="77777777" w:rsidR="0008024C" w:rsidRPr="009B5E42" w:rsidRDefault="0008024C" w:rsidP="0008024C">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CHAR(6)</w:t>
            </w:r>
          </w:p>
        </w:tc>
        <w:tc>
          <w:tcPr>
            <w:tcW w:w="737" w:type="dxa"/>
            <w:vAlign w:val="center"/>
          </w:tcPr>
          <w:p w14:paraId="03767546" w14:textId="77777777" w:rsidR="0008024C" w:rsidRPr="009B5E42" w:rsidRDefault="0008024C" w:rsidP="0008024C">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Y</w:t>
            </w:r>
          </w:p>
        </w:tc>
        <w:tc>
          <w:tcPr>
            <w:tcW w:w="737" w:type="dxa"/>
            <w:vAlign w:val="center"/>
          </w:tcPr>
          <w:p w14:paraId="727DB846" w14:textId="77777777" w:rsidR="0008024C" w:rsidRPr="009B5E42" w:rsidRDefault="0008024C" w:rsidP="0008024C">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14:paraId="6856ACCF" w14:textId="77777777" w:rsidR="005D15C9" w:rsidRPr="009B5E42" w:rsidRDefault="005D15C9" w:rsidP="0008024C">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指公司债券代码或企业资产支持证券代码</w:t>
            </w:r>
          </w:p>
        </w:tc>
      </w:tr>
      <w:tr w:rsidR="00495875" w:rsidRPr="009B5E42" w14:paraId="75B9145C" w14:textId="77777777" w:rsidTr="00C32E03">
        <w:trPr>
          <w:trHeight w:val="283"/>
          <w:jc w:val="center"/>
        </w:trPr>
        <w:tc>
          <w:tcPr>
            <w:tcW w:w="737" w:type="dxa"/>
            <w:vAlign w:val="center"/>
          </w:tcPr>
          <w:p w14:paraId="669B8CF2" w14:textId="7B956743"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Pr>
                <w:rFonts w:ascii="Times New Roman" w:hAnsi="Times New Roman"/>
                <w:sz w:val="24"/>
                <w:szCs w:val="24"/>
              </w:rPr>
              <w:t>4</w:t>
            </w:r>
          </w:p>
        </w:tc>
        <w:tc>
          <w:tcPr>
            <w:tcW w:w="2268" w:type="dxa"/>
            <w:vAlign w:val="center"/>
          </w:tcPr>
          <w:p w14:paraId="787B03F1" w14:textId="42D64C33"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755413">
              <w:rPr>
                <w:rFonts w:ascii="Times New Roman" w:hAnsi="Times New Roman" w:hint="eastAsia"/>
                <w:sz w:val="24"/>
                <w:szCs w:val="24"/>
              </w:rPr>
              <w:t>债券类别代码</w:t>
            </w:r>
          </w:p>
        </w:tc>
        <w:tc>
          <w:tcPr>
            <w:tcW w:w="1984" w:type="dxa"/>
            <w:vAlign w:val="center"/>
          </w:tcPr>
          <w:p w14:paraId="22532133" w14:textId="32360D2E"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755413">
              <w:rPr>
                <w:rFonts w:ascii="Times New Roman" w:hAnsi="Times New Roman"/>
                <w:sz w:val="24"/>
                <w:szCs w:val="24"/>
              </w:rPr>
              <w:t>CHAR(4)</w:t>
            </w:r>
          </w:p>
        </w:tc>
        <w:tc>
          <w:tcPr>
            <w:tcW w:w="737" w:type="dxa"/>
            <w:vAlign w:val="center"/>
          </w:tcPr>
          <w:p w14:paraId="6A2D63B0" w14:textId="5EA47095"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755413">
              <w:rPr>
                <w:rFonts w:ascii="Times New Roman" w:hAnsi="Times New Roman"/>
                <w:sz w:val="24"/>
                <w:szCs w:val="24"/>
              </w:rPr>
              <w:t>Y</w:t>
            </w:r>
          </w:p>
        </w:tc>
        <w:tc>
          <w:tcPr>
            <w:tcW w:w="737" w:type="dxa"/>
            <w:vAlign w:val="center"/>
          </w:tcPr>
          <w:p w14:paraId="6A563FAF"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14:paraId="09D61A3C" w14:textId="657FD9EB"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755413">
              <w:rPr>
                <w:rFonts w:ascii="Times New Roman" w:hAnsi="Times New Roman" w:hint="eastAsia"/>
                <w:sz w:val="24"/>
                <w:szCs w:val="24"/>
              </w:rPr>
              <w:t>详见附录</w:t>
            </w:r>
            <w:r w:rsidRPr="00755413">
              <w:rPr>
                <w:rFonts w:ascii="Times New Roman" w:hAnsi="Times New Roman"/>
                <w:sz w:val="24"/>
                <w:szCs w:val="24"/>
              </w:rPr>
              <w:t>-</w:t>
            </w:r>
            <w:r w:rsidRPr="00755413">
              <w:rPr>
                <w:rFonts w:ascii="Times New Roman" w:hAnsi="Times New Roman" w:hint="eastAsia"/>
                <w:sz w:val="24"/>
                <w:szCs w:val="24"/>
              </w:rPr>
              <w:t>债券类别代码</w:t>
            </w:r>
          </w:p>
        </w:tc>
      </w:tr>
      <w:tr w:rsidR="00495875" w:rsidRPr="009B5E42" w14:paraId="43C21E9D" w14:textId="77777777" w:rsidTr="00C32E03">
        <w:trPr>
          <w:trHeight w:val="283"/>
          <w:jc w:val="center"/>
        </w:trPr>
        <w:tc>
          <w:tcPr>
            <w:tcW w:w="737" w:type="dxa"/>
            <w:vAlign w:val="center"/>
          </w:tcPr>
          <w:p w14:paraId="7BE21208" w14:textId="2DA77193"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5</w:t>
            </w:r>
          </w:p>
        </w:tc>
        <w:tc>
          <w:tcPr>
            <w:tcW w:w="2268" w:type="dxa"/>
            <w:vAlign w:val="center"/>
          </w:tcPr>
          <w:p w14:paraId="2ADAA73B" w14:textId="40045130" w:rsidR="00495875" w:rsidRPr="009B5E42" w:rsidRDefault="00495875" w:rsidP="00495875">
            <w:pPr>
              <w:spacing w:line="240" w:lineRule="auto"/>
              <w:ind w:firstLineChars="0" w:firstLine="0"/>
              <w:rPr>
                <w:rFonts w:ascii="Times New Roman" w:hAnsi="Times New Roman"/>
                <w:color w:val="000000" w:themeColor="text1"/>
                <w:sz w:val="24"/>
                <w:szCs w:val="24"/>
              </w:rPr>
            </w:pPr>
            <w:r>
              <w:rPr>
                <w:rFonts w:ascii="Times New Roman" w:hAnsi="Times New Roman"/>
                <w:sz w:val="24"/>
                <w:szCs w:val="24"/>
              </w:rPr>
              <w:t>数据更新时间</w:t>
            </w:r>
          </w:p>
        </w:tc>
        <w:tc>
          <w:tcPr>
            <w:tcW w:w="1984" w:type="dxa"/>
            <w:vAlign w:val="center"/>
          </w:tcPr>
          <w:p w14:paraId="214E52AF" w14:textId="00AB8804" w:rsidR="00495875" w:rsidRPr="009B5E42" w:rsidRDefault="00495875" w:rsidP="00495875">
            <w:pPr>
              <w:spacing w:line="240" w:lineRule="auto"/>
              <w:ind w:firstLineChars="0" w:firstLine="0"/>
              <w:rPr>
                <w:rFonts w:ascii="Times New Roman" w:hAnsi="Times New Roman"/>
                <w:color w:val="000000" w:themeColor="text1"/>
                <w:sz w:val="24"/>
                <w:szCs w:val="24"/>
              </w:rPr>
            </w:pPr>
            <w:r>
              <w:rPr>
                <w:rFonts w:ascii="Times New Roman" w:hAnsi="Times New Roman"/>
                <w:sz w:val="24"/>
                <w:szCs w:val="24"/>
              </w:rPr>
              <w:t>CHAR(17)</w:t>
            </w:r>
          </w:p>
        </w:tc>
        <w:tc>
          <w:tcPr>
            <w:tcW w:w="737" w:type="dxa"/>
            <w:vAlign w:val="center"/>
          </w:tcPr>
          <w:p w14:paraId="54C6CBA7" w14:textId="4F8DB24E"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Pr>
                <w:rFonts w:ascii="Times New Roman" w:hAnsi="Times New Roman"/>
                <w:sz w:val="24"/>
                <w:szCs w:val="24"/>
              </w:rPr>
              <w:t>Y</w:t>
            </w:r>
          </w:p>
        </w:tc>
        <w:tc>
          <w:tcPr>
            <w:tcW w:w="737" w:type="dxa"/>
            <w:vAlign w:val="center"/>
          </w:tcPr>
          <w:p w14:paraId="697FBBD4"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14:paraId="09FE44AA" w14:textId="77777777" w:rsidR="00495875" w:rsidRDefault="00495875" w:rsidP="00495875">
            <w:pPr>
              <w:spacing w:line="240" w:lineRule="auto"/>
              <w:ind w:firstLineChars="0" w:firstLine="0"/>
              <w:rPr>
                <w:rFonts w:ascii="Times New Roman" w:hAnsi="Times New Roman"/>
                <w:sz w:val="24"/>
                <w:szCs w:val="24"/>
              </w:rPr>
            </w:pPr>
            <w:r>
              <w:rPr>
                <w:rFonts w:ascii="Times New Roman" w:hAnsi="Times New Roman"/>
                <w:sz w:val="24"/>
                <w:szCs w:val="24"/>
              </w:rPr>
              <w:t>填写风险违约</w:t>
            </w:r>
            <w:r>
              <w:rPr>
                <w:rFonts w:ascii="Times New Roman" w:hAnsi="Times New Roman" w:hint="eastAsia"/>
                <w:sz w:val="24"/>
                <w:szCs w:val="24"/>
              </w:rPr>
              <w:t>信息的更新时间。</w:t>
            </w:r>
          </w:p>
          <w:p w14:paraId="7A9CE307" w14:textId="77777777" w:rsidR="00495875" w:rsidRDefault="00495875" w:rsidP="00495875">
            <w:pPr>
              <w:spacing w:line="240" w:lineRule="auto"/>
              <w:ind w:firstLineChars="0" w:firstLine="0"/>
              <w:rPr>
                <w:rFonts w:ascii="Times New Roman" w:hAnsi="Times New Roman"/>
                <w:sz w:val="24"/>
                <w:szCs w:val="24"/>
              </w:rPr>
            </w:pPr>
            <w:r>
              <w:rPr>
                <w:rFonts w:ascii="Times New Roman" w:hAnsi="Times New Roman" w:hint="eastAsia"/>
                <w:sz w:val="24"/>
                <w:szCs w:val="24"/>
              </w:rPr>
              <w:t>格式：</w:t>
            </w:r>
          </w:p>
          <w:p w14:paraId="64559F03" w14:textId="6FBE895D" w:rsidR="00495875" w:rsidRPr="009B5E42" w:rsidRDefault="00495875" w:rsidP="00495875">
            <w:pPr>
              <w:spacing w:line="240" w:lineRule="auto"/>
              <w:ind w:firstLineChars="0" w:firstLine="0"/>
              <w:rPr>
                <w:rFonts w:ascii="Times New Roman" w:hAnsi="Times New Roman"/>
                <w:color w:val="000000" w:themeColor="text1"/>
                <w:sz w:val="24"/>
                <w:szCs w:val="24"/>
              </w:rPr>
            </w:pPr>
            <w:r>
              <w:rPr>
                <w:rFonts w:ascii="Times New Roman" w:hAnsi="Times New Roman" w:hint="eastAsia"/>
                <w:sz w:val="24"/>
                <w:szCs w:val="24"/>
              </w:rPr>
              <w:t>YYYYMMDDBHH24:MI:SS</w:t>
            </w:r>
            <w:r>
              <w:rPr>
                <w:rFonts w:ascii="Times New Roman" w:hAnsi="Times New Roman" w:hint="eastAsia"/>
                <w:sz w:val="24"/>
                <w:szCs w:val="24"/>
              </w:rPr>
              <w:t>，其中</w:t>
            </w:r>
            <w:r>
              <w:rPr>
                <w:rFonts w:ascii="Times New Roman" w:hAnsi="Times New Roman" w:hint="eastAsia"/>
                <w:sz w:val="24"/>
                <w:szCs w:val="24"/>
              </w:rPr>
              <w:t>HH24</w:t>
            </w:r>
            <w:r>
              <w:rPr>
                <w:rFonts w:ascii="Times New Roman" w:hAnsi="Times New Roman" w:hint="eastAsia"/>
                <w:sz w:val="24"/>
                <w:szCs w:val="24"/>
              </w:rPr>
              <w:t>指</w:t>
            </w:r>
            <w:r>
              <w:rPr>
                <w:rFonts w:ascii="Times New Roman" w:hAnsi="Times New Roman" w:hint="eastAsia"/>
                <w:sz w:val="24"/>
                <w:szCs w:val="24"/>
              </w:rPr>
              <w:t>24</w:t>
            </w:r>
            <w:r>
              <w:rPr>
                <w:rFonts w:ascii="Times New Roman" w:hAnsi="Times New Roman" w:hint="eastAsia"/>
                <w:sz w:val="24"/>
                <w:szCs w:val="24"/>
              </w:rPr>
              <w:t>小时制，</w:t>
            </w:r>
            <w:r>
              <w:rPr>
                <w:rFonts w:ascii="Times New Roman" w:hAnsi="Times New Roman" w:hint="eastAsia"/>
                <w:sz w:val="24"/>
                <w:szCs w:val="24"/>
              </w:rPr>
              <w:t>B</w:t>
            </w:r>
            <w:r>
              <w:rPr>
                <w:rFonts w:ascii="Times New Roman" w:hAnsi="Times New Roman" w:hint="eastAsia"/>
                <w:sz w:val="24"/>
                <w:szCs w:val="24"/>
              </w:rPr>
              <w:t>指一个空格字符。</w:t>
            </w:r>
          </w:p>
        </w:tc>
      </w:tr>
      <w:tr w:rsidR="00495875" w:rsidRPr="009B5E42" w14:paraId="3839EE51" w14:textId="77777777" w:rsidTr="00C32E03">
        <w:trPr>
          <w:trHeight w:val="283"/>
          <w:jc w:val="center"/>
        </w:trPr>
        <w:tc>
          <w:tcPr>
            <w:tcW w:w="737" w:type="dxa"/>
            <w:vAlign w:val="center"/>
          </w:tcPr>
          <w:p w14:paraId="3E34D15C" w14:textId="0BBCCE2D"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6</w:t>
            </w:r>
          </w:p>
        </w:tc>
        <w:tc>
          <w:tcPr>
            <w:tcW w:w="2268" w:type="dxa"/>
            <w:vAlign w:val="center"/>
          </w:tcPr>
          <w:p w14:paraId="0B50900A"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增信代偿情况</w:t>
            </w:r>
          </w:p>
        </w:tc>
        <w:tc>
          <w:tcPr>
            <w:tcW w:w="1984" w:type="dxa"/>
            <w:vAlign w:val="center"/>
          </w:tcPr>
          <w:p w14:paraId="2CB28C67"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VARCHAR(500)</w:t>
            </w:r>
          </w:p>
        </w:tc>
        <w:tc>
          <w:tcPr>
            <w:tcW w:w="737" w:type="dxa"/>
            <w:vAlign w:val="center"/>
          </w:tcPr>
          <w:p w14:paraId="58C10ACE"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N</w:t>
            </w:r>
          </w:p>
        </w:tc>
        <w:tc>
          <w:tcPr>
            <w:tcW w:w="737" w:type="dxa"/>
            <w:vAlign w:val="center"/>
          </w:tcPr>
          <w:p w14:paraId="00C8744E"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14:paraId="2522844B"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p>
        </w:tc>
      </w:tr>
      <w:tr w:rsidR="00495875" w:rsidRPr="009B5E42" w14:paraId="025C73DF" w14:textId="77777777" w:rsidTr="00C32E03">
        <w:trPr>
          <w:trHeight w:val="283"/>
          <w:jc w:val="center"/>
        </w:trPr>
        <w:tc>
          <w:tcPr>
            <w:tcW w:w="737" w:type="dxa"/>
            <w:vAlign w:val="center"/>
          </w:tcPr>
          <w:p w14:paraId="217859D4" w14:textId="653E498B"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hint="eastAsia"/>
                <w:color w:val="000000" w:themeColor="text1"/>
                <w:sz w:val="24"/>
                <w:szCs w:val="24"/>
              </w:rPr>
              <w:t>7</w:t>
            </w:r>
          </w:p>
        </w:tc>
        <w:tc>
          <w:tcPr>
            <w:tcW w:w="2268" w:type="dxa"/>
            <w:vAlign w:val="center"/>
          </w:tcPr>
          <w:p w14:paraId="211AE53F"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风险状态代码</w:t>
            </w:r>
          </w:p>
        </w:tc>
        <w:tc>
          <w:tcPr>
            <w:tcW w:w="1984" w:type="dxa"/>
            <w:vAlign w:val="center"/>
          </w:tcPr>
          <w:p w14:paraId="1FD96374" w14:textId="289046C1"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CHAR(4)</w:t>
            </w:r>
          </w:p>
        </w:tc>
        <w:tc>
          <w:tcPr>
            <w:tcW w:w="737" w:type="dxa"/>
            <w:vAlign w:val="center"/>
          </w:tcPr>
          <w:p w14:paraId="71C90A24"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N</w:t>
            </w:r>
          </w:p>
        </w:tc>
        <w:tc>
          <w:tcPr>
            <w:tcW w:w="737" w:type="dxa"/>
            <w:vAlign w:val="center"/>
          </w:tcPr>
          <w:p w14:paraId="4896FF56"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14:paraId="764E0F1F" w14:textId="77777777" w:rsidR="00495875" w:rsidRPr="009B5E42" w:rsidRDefault="00495875" w:rsidP="00495875">
            <w:pPr>
              <w:spacing w:line="240" w:lineRule="auto"/>
              <w:ind w:firstLineChars="0" w:firstLine="0"/>
              <w:rPr>
                <w:rFonts w:ascii="Times New Roman" w:hAnsi="Times New Roman"/>
                <w:sz w:val="24"/>
                <w:szCs w:val="24"/>
              </w:rPr>
            </w:pPr>
            <w:r w:rsidRPr="009B5E42">
              <w:rPr>
                <w:rFonts w:ascii="Times New Roman" w:hAnsi="Times New Roman"/>
                <w:sz w:val="24"/>
                <w:szCs w:val="24"/>
              </w:rPr>
              <w:t>公司债券</w:t>
            </w:r>
            <w:r w:rsidRPr="009B5E42">
              <w:rPr>
                <w:rFonts w:ascii="Times New Roman" w:hAnsi="Times New Roman" w:hint="eastAsia"/>
                <w:sz w:val="24"/>
                <w:szCs w:val="24"/>
              </w:rPr>
              <w:t>：</w:t>
            </w:r>
            <w:r w:rsidRPr="009B5E42">
              <w:rPr>
                <w:rFonts w:ascii="Times New Roman" w:hAnsi="Times New Roman"/>
                <w:sz w:val="24"/>
                <w:szCs w:val="24"/>
              </w:rPr>
              <w:t>详见附录</w:t>
            </w:r>
            <w:r w:rsidRPr="009B5E42">
              <w:rPr>
                <w:rFonts w:ascii="Times New Roman" w:hAnsi="Times New Roman"/>
                <w:sz w:val="24"/>
                <w:szCs w:val="24"/>
              </w:rPr>
              <w:lastRenderedPageBreak/>
              <w:t>-</w:t>
            </w:r>
            <w:r w:rsidRPr="009B5E42">
              <w:rPr>
                <w:rFonts w:ascii="Times New Roman" w:hAnsi="Times New Roman"/>
                <w:sz w:val="24"/>
                <w:szCs w:val="24"/>
              </w:rPr>
              <w:t>风险状态代码中的</w:t>
            </w:r>
            <w:r w:rsidRPr="009B5E42">
              <w:rPr>
                <w:rFonts w:ascii="Times New Roman" w:hAnsi="Times New Roman" w:hint="eastAsia"/>
                <w:sz w:val="24"/>
                <w:szCs w:val="24"/>
              </w:rPr>
              <w:t>0</w:t>
            </w:r>
            <w:r w:rsidRPr="009B5E42">
              <w:rPr>
                <w:rFonts w:ascii="Times New Roman" w:hAnsi="Times New Roman"/>
                <w:sz w:val="24"/>
                <w:szCs w:val="24"/>
              </w:rPr>
              <w:t>101</w:t>
            </w:r>
            <w:r w:rsidRPr="009B5E42">
              <w:rPr>
                <w:rFonts w:ascii="Times New Roman" w:hAnsi="Times New Roman" w:hint="eastAsia"/>
                <w:sz w:val="24"/>
                <w:szCs w:val="24"/>
              </w:rPr>
              <w:t>-0</w:t>
            </w:r>
            <w:r w:rsidRPr="009B5E42">
              <w:rPr>
                <w:rFonts w:ascii="Times New Roman" w:hAnsi="Times New Roman"/>
                <w:sz w:val="24"/>
                <w:szCs w:val="24"/>
              </w:rPr>
              <w:t>106</w:t>
            </w:r>
            <w:r w:rsidRPr="009B5E42">
              <w:rPr>
                <w:rFonts w:ascii="Times New Roman" w:hAnsi="Times New Roman" w:hint="eastAsia"/>
                <w:sz w:val="24"/>
                <w:szCs w:val="24"/>
              </w:rPr>
              <w:t>；</w:t>
            </w:r>
          </w:p>
          <w:p w14:paraId="63CE749C" w14:textId="2BA7213B"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sz w:val="24"/>
                <w:szCs w:val="24"/>
              </w:rPr>
              <w:t>企业资产支持证券</w:t>
            </w:r>
            <w:r w:rsidRPr="009B5E42">
              <w:rPr>
                <w:rFonts w:ascii="Times New Roman" w:hAnsi="Times New Roman" w:hint="eastAsia"/>
                <w:sz w:val="24"/>
                <w:szCs w:val="24"/>
              </w:rPr>
              <w:t>：</w:t>
            </w:r>
            <w:r w:rsidRPr="009B5E42">
              <w:rPr>
                <w:rFonts w:ascii="Times New Roman" w:hAnsi="Times New Roman"/>
                <w:sz w:val="24"/>
                <w:szCs w:val="24"/>
              </w:rPr>
              <w:t>详见附录</w:t>
            </w:r>
            <w:r w:rsidRPr="009B5E42">
              <w:rPr>
                <w:rFonts w:ascii="Times New Roman" w:hAnsi="Times New Roman" w:hint="eastAsia"/>
                <w:sz w:val="24"/>
                <w:szCs w:val="24"/>
              </w:rPr>
              <w:t>-</w:t>
            </w:r>
            <w:r w:rsidRPr="009B5E42">
              <w:rPr>
                <w:rFonts w:ascii="Times New Roman" w:hAnsi="Times New Roman" w:hint="eastAsia"/>
                <w:sz w:val="24"/>
                <w:szCs w:val="24"/>
              </w:rPr>
              <w:t>风险状态代码中的</w:t>
            </w:r>
            <w:r w:rsidRPr="009B5E42">
              <w:rPr>
                <w:rFonts w:ascii="Times New Roman" w:hAnsi="Times New Roman" w:hint="eastAsia"/>
                <w:sz w:val="24"/>
                <w:szCs w:val="24"/>
              </w:rPr>
              <w:t>0</w:t>
            </w:r>
            <w:r w:rsidRPr="009B5E42">
              <w:rPr>
                <w:rFonts w:ascii="Times New Roman" w:hAnsi="Times New Roman"/>
                <w:sz w:val="24"/>
                <w:szCs w:val="24"/>
              </w:rPr>
              <w:t>201</w:t>
            </w:r>
            <w:r w:rsidRPr="009B5E42">
              <w:rPr>
                <w:rFonts w:ascii="Times New Roman" w:hAnsi="Times New Roman" w:hint="eastAsia"/>
                <w:sz w:val="24"/>
                <w:szCs w:val="24"/>
              </w:rPr>
              <w:t>-0</w:t>
            </w:r>
            <w:r w:rsidRPr="009B5E42">
              <w:rPr>
                <w:rFonts w:ascii="Times New Roman" w:hAnsi="Times New Roman"/>
                <w:sz w:val="24"/>
                <w:szCs w:val="24"/>
              </w:rPr>
              <w:t>204</w:t>
            </w:r>
          </w:p>
        </w:tc>
      </w:tr>
      <w:tr w:rsidR="00495875" w:rsidRPr="009B5E42" w14:paraId="4C89E442" w14:textId="77777777" w:rsidTr="00C32E03">
        <w:trPr>
          <w:trHeight w:val="283"/>
          <w:jc w:val="center"/>
        </w:trPr>
        <w:tc>
          <w:tcPr>
            <w:tcW w:w="737" w:type="dxa"/>
            <w:vAlign w:val="center"/>
          </w:tcPr>
          <w:p w14:paraId="2FD5D468" w14:textId="2198585A"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lastRenderedPageBreak/>
              <w:t>8</w:t>
            </w:r>
          </w:p>
        </w:tc>
        <w:tc>
          <w:tcPr>
            <w:tcW w:w="2268" w:type="dxa"/>
            <w:vAlign w:val="center"/>
          </w:tcPr>
          <w:p w14:paraId="39425B92"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违约日期</w:t>
            </w:r>
          </w:p>
        </w:tc>
        <w:tc>
          <w:tcPr>
            <w:tcW w:w="1984" w:type="dxa"/>
            <w:vAlign w:val="center"/>
          </w:tcPr>
          <w:p w14:paraId="41BFCCF3"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CHAR(8)</w:t>
            </w:r>
          </w:p>
        </w:tc>
        <w:tc>
          <w:tcPr>
            <w:tcW w:w="737" w:type="dxa"/>
            <w:vAlign w:val="center"/>
          </w:tcPr>
          <w:p w14:paraId="7626691B"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N</w:t>
            </w:r>
          </w:p>
        </w:tc>
        <w:tc>
          <w:tcPr>
            <w:tcW w:w="737" w:type="dxa"/>
            <w:vAlign w:val="center"/>
          </w:tcPr>
          <w:p w14:paraId="3A9B210D"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14:paraId="6C4FCD75"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hint="eastAsia"/>
                <w:color w:val="000000" w:themeColor="text1"/>
                <w:sz w:val="24"/>
                <w:szCs w:val="24"/>
              </w:rPr>
              <w:t>格式：</w:t>
            </w:r>
            <w:r w:rsidRPr="009B5E42">
              <w:rPr>
                <w:rFonts w:ascii="Times New Roman" w:hAnsi="Times New Roman" w:hint="eastAsia"/>
                <w:color w:val="000000" w:themeColor="text1"/>
                <w:sz w:val="24"/>
                <w:szCs w:val="24"/>
              </w:rPr>
              <w:t>YYYYMMDD</w:t>
            </w:r>
          </w:p>
        </w:tc>
      </w:tr>
      <w:tr w:rsidR="00495875" w:rsidRPr="009B5E42" w14:paraId="4A6235C8" w14:textId="77777777" w:rsidTr="00C32E03">
        <w:trPr>
          <w:trHeight w:val="283"/>
          <w:jc w:val="center"/>
        </w:trPr>
        <w:tc>
          <w:tcPr>
            <w:tcW w:w="737" w:type="dxa"/>
            <w:vAlign w:val="center"/>
          </w:tcPr>
          <w:p w14:paraId="6106A166" w14:textId="6C823C06"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9</w:t>
            </w:r>
          </w:p>
        </w:tc>
        <w:tc>
          <w:tcPr>
            <w:tcW w:w="2268" w:type="dxa"/>
            <w:vAlign w:val="center"/>
          </w:tcPr>
          <w:p w14:paraId="566AB5B2"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违约性质</w:t>
            </w:r>
          </w:p>
        </w:tc>
        <w:tc>
          <w:tcPr>
            <w:tcW w:w="1984" w:type="dxa"/>
            <w:vAlign w:val="center"/>
          </w:tcPr>
          <w:p w14:paraId="56C9603A"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VARCHAR(200)</w:t>
            </w:r>
          </w:p>
        </w:tc>
        <w:tc>
          <w:tcPr>
            <w:tcW w:w="737" w:type="dxa"/>
            <w:vAlign w:val="center"/>
          </w:tcPr>
          <w:p w14:paraId="067D86DD"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N</w:t>
            </w:r>
          </w:p>
        </w:tc>
        <w:tc>
          <w:tcPr>
            <w:tcW w:w="737" w:type="dxa"/>
            <w:vAlign w:val="center"/>
          </w:tcPr>
          <w:p w14:paraId="18AB6E15"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p>
        </w:tc>
        <w:tc>
          <w:tcPr>
            <w:tcW w:w="2268" w:type="dxa"/>
            <w:vAlign w:val="center"/>
          </w:tcPr>
          <w:p w14:paraId="03AACC09"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p>
        </w:tc>
      </w:tr>
      <w:tr w:rsidR="00495875" w:rsidRPr="009B5E42" w14:paraId="39B7FEB2" w14:textId="77777777" w:rsidTr="00C32E03">
        <w:trPr>
          <w:trHeight w:val="283"/>
          <w:jc w:val="center"/>
        </w:trPr>
        <w:tc>
          <w:tcPr>
            <w:tcW w:w="737" w:type="dxa"/>
            <w:vAlign w:val="center"/>
          </w:tcPr>
          <w:p w14:paraId="34B6228F" w14:textId="5B45AF62"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10</w:t>
            </w:r>
          </w:p>
        </w:tc>
        <w:tc>
          <w:tcPr>
            <w:tcW w:w="2268" w:type="dxa"/>
            <w:vAlign w:val="center"/>
          </w:tcPr>
          <w:p w14:paraId="4A5886D0"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风险或违约原因</w:t>
            </w:r>
          </w:p>
        </w:tc>
        <w:tc>
          <w:tcPr>
            <w:tcW w:w="1984" w:type="dxa"/>
            <w:vAlign w:val="center"/>
          </w:tcPr>
          <w:p w14:paraId="4138C29D"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VARCHAR(500)</w:t>
            </w:r>
          </w:p>
        </w:tc>
        <w:tc>
          <w:tcPr>
            <w:tcW w:w="737" w:type="dxa"/>
            <w:vAlign w:val="center"/>
          </w:tcPr>
          <w:p w14:paraId="398ECDD6"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N</w:t>
            </w:r>
          </w:p>
        </w:tc>
        <w:tc>
          <w:tcPr>
            <w:tcW w:w="737" w:type="dxa"/>
            <w:vAlign w:val="center"/>
          </w:tcPr>
          <w:p w14:paraId="367B6B8D"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14:paraId="37D9CDC6"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p>
        </w:tc>
      </w:tr>
      <w:tr w:rsidR="00495875" w:rsidRPr="009B5E42" w14:paraId="73ACCB9B" w14:textId="77777777" w:rsidTr="00C32E03">
        <w:trPr>
          <w:trHeight w:val="283"/>
          <w:jc w:val="center"/>
        </w:trPr>
        <w:tc>
          <w:tcPr>
            <w:tcW w:w="737" w:type="dxa"/>
            <w:vAlign w:val="center"/>
          </w:tcPr>
          <w:p w14:paraId="62B2BD5E" w14:textId="1B663086"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11</w:t>
            </w:r>
          </w:p>
        </w:tc>
        <w:tc>
          <w:tcPr>
            <w:tcW w:w="2268" w:type="dxa"/>
            <w:vAlign w:val="center"/>
          </w:tcPr>
          <w:p w14:paraId="7E179CA8"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proofErr w:type="gramStart"/>
            <w:r w:rsidRPr="009B5E42">
              <w:rPr>
                <w:rFonts w:ascii="Times New Roman" w:hAnsi="Times New Roman"/>
                <w:color w:val="000000" w:themeColor="text1"/>
                <w:sz w:val="24"/>
                <w:szCs w:val="24"/>
              </w:rPr>
              <w:t>已偿金额</w:t>
            </w:r>
            <w:proofErr w:type="gramEnd"/>
          </w:p>
        </w:tc>
        <w:tc>
          <w:tcPr>
            <w:tcW w:w="1984" w:type="dxa"/>
            <w:vAlign w:val="center"/>
          </w:tcPr>
          <w:p w14:paraId="6AE1CD3E"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DECIMAL(20,2)</w:t>
            </w:r>
          </w:p>
        </w:tc>
        <w:tc>
          <w:tcPr>
            <w:tcW w:w="737" w:type="dxa"/>
            <w:vAlign w:val="center"/>
          </w:tcPr>
          <w:p w14:paraId="738BB93C"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N</w:t>
            </w:r>
          </w:p>
        </w:tc>
        <w:tc>
          <w:tcPr>
            <w:tcW w:w="737" w:type="dxa"/>
            <w:vAlign w:val="center"/>
          </w:tcPr>
          <w:p w14:paraId="524E1A6C"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14:paraId="1958832B"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单位：元</w:t>
            </w:r>
          </w:p>
        </w:tc>
      </w:tr>
      <w:tr w:rsidR="00495875" w:rsidRPr="009B5E42" w14:paraId="1B00D257" w14:textId="77777777" w:rsidTr="00C32E03">
        <w:trPr>
          <w:trHeight w:val="283"/>
          <w:jc w:val="center"/>
        </w:trPr>
        <w:tc>
          <w:tcPr>
            <w:tcW w:w="737" w:type="dxa"/>
            <w:vAlign w:val="center"/>
          </w:tcPr>
          <w:p w14:paraId="470BE1FC" w14:textId="3A604A10"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12</w:t>
            </w:r>
          </w:p>
        </w:tc>
        <w:tc>
          <w:tcPr>
            <w:tcW w:w="2268" w:type="dxa"/>
            <w:vAlign w:val="center"/>
          </w:tcPr>
          <w:p w14:paraId="2DE950F2"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proofErr w:type="gramStart"/>
            <w:r w:rsidRPr="009B5E42">
              <w:rPr>
                <w:rFonts w:ascii="Times New Roman" w:hAnsi="Times New Roman"/>
                <w:color w:val="000000" w:themeColor="text1"/>
                <w:sz w:val="24"/>
                <w:szCs w:val="24"/>
              </w:rPr>
              <w:t>未偿</w:t>
            </w:r>
            <w:proofErr w:type="gramEnd"/>
            <w:r w:rsidRPr="009B5E42">
              <w:rPr>
                <w:rFonts w:ascii="Times New Roman" w:hAnsi="Times New Roman"/>
                <w:color w:val="000000" w:themeColor="text1"/>
                <w:sz w:val="24"/>
                <w:szCs w:val="24"/>
              </w:rPr>
              <w:t>金额</w:t>
            </w:r>
          </w:p>
        </w:tc>
        <w:tc>
          <w:tcPr>
            <w:tcW w:w="1984" w:type="dxa"/>
            <w:vAlign w:val="center"/>
          </w:tcPr>
          <w:p w14:paraId="6AD329EE"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DECIMAL(20,2)</w:t>
            </w:r>
          </w:p>
        </w:tc>
        <w:tc>
          <w:tcPr>
            <w:tcW w:w="737" w:type="dxa"/>
            <w:vAlign w:val="center"/>
          </w:tcPr>
          <w:p w14:paraId="41FC7D62"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N</w:t>
            </w:r>
          </w:p>
        </w:tc>
        <w:tc>
          <w:tcPr>
            <w:tcW w:w="737" w:type="dxa"/>
            <w:vAlign w:val="center"/>
          </w:tcPr>
          <w:p w14:paraId="0E62DE10"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14:paraId="01EDCDE7"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单位：元</w:t>
            </w:r>
          </w:p>
        </w:tc>
      </w:tr>
      <w:tr w:rsidR="00495875" w:rsidRPr="009B5E42" w14:paraId="1618A8B1" w14:textId="77777777" w:rsidTr="00C32E03">
        <w:trPr>
          <w:trHeight w:val="283"/>
          <w:jc w:val="center"/>
        </w:trPr>
        <w:tc>
          <w:tcPr>
            <w:tcW w:w="737" w:type="dxa"/>
            <w:vAlign w:val="center"/>
          </w:tcPr>
          <w:p w14:paraId="099208A9" w14:textId="1B06294C"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Pr>
                <w:rFonts w:ascii="Times New Roman" w:hAnsi="Times New Roman" w:hint="eastAsia"/>
                <w:color w:val="000000" w:themeColor="text1"/>
                <w:sz w:val="24"/>
                <w:szCs w:val="24"/>
              </w:rPr>
              <w:t>1</w:t>
            </w:r>
            <w:r>
              <w:rPr>
                <w:rFonts w:ascii="Times New Roman" w:hAnsi="Times New Roman"/>
                <w:color w:val="000000" w:themeColor="text1"/>
                <w:sz w:val="24"/>
                <w:szCs w:val="24"/>
              </w:rPr>
              <w:t>3</w:t>
            </w:r>
          </w:p>
        </w:tc>
        <w:tc>
          <w:tcPr>
            <w:tcW w:w="2268" w:type="dxa"/>
            <w:vAlign w:val="center"/>
          </w:tcPr>
          <w:p w14:paraId="4262F697"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风险化解日期</w:t>
            </w:r>
          </w:p>
        </w:tc>
        <w:tc>
          <w:tcPr>
            <w:tcW w:w="1984" w:type="dxa"/>
            <w:vAlign w:val="center"/>
          </w:tcPr>
          <w:p w14:paraId="699AC55C"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CHAR(8)</w:t>
            </w:r>
          </w:p>
        </w:tc>
        <w:tc>
          <w:tcPr>
            <w:tcW w:w="737" w:type="dxa"/>
            <w:vAlign w:val="center"/>
          </w:tcPr>
          <w:p w14:paraId="719257B3"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N</w:t>
            </w:r>
          </w:p>
        </w:tc>
        <w:tc>
          <w:tcPr>
            <w:tcW w:w="737" w:type="dxa"/>
            <w:vAlign w:val="center"/>
          </w:tcPr>
          <w:p w14:paraId="163B62D8"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14:paraId="7F4BB2D6"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hint="eastAsia"/>
                <w:color w:val="000000" w:themeColor="text1"/>
                <w:sz w:val="24"/>
                <w:szCs w:val="24"/>
              </w:rPr>
              <w:t>格式：</w:t>
            </w:r>
            <w:r w:rsidRPr="009B5E42">
              <w:rPr>
                <w:rFonts w:ascii="Times New Roman" w:hAnsi="Times New Roman" w:hint="eastAsia"/>
                <w:color w:val="000000" w:themeColor="text1"/>
                <w:sz w:val="24"/>
                <w:szCs w:val="24"/>
              </w:rPr>
              <w:t>YYYYMMDD</w:t>
            </w:r>
          </w:p>
        </w:tc>
      </w:tr>
      <w:tr w:rsidR="00495875" w:rsidRPr="009B5E42" w14:paraId="22642D55" w14:textId="77777777" w:rsidTr="00C32E03">
        <w:trPr>
          <w:trHeight w:val="283"/>
          <w:jc w:val="center"/>
        </w:trPr>
        <w:tc>
          <w:tcPr>
            <w:tcW w:w="737" w:type="dxa"/>
            <w:vAlign w:val="center"/>
          </w:tcPr>
          <w:p w14:paraId="4B0C45F9" w14:textId="566B0826"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hint="eastAsia"/>
                <w:color w:val="000000" w:themeColor="text1"/>
                <w:sz w:val="24"/>
                <w:szCs w:val="24"/>
              </w:rPr>
              <w:t>1</w:t>
            </w:r>
            <w:r>
              <w:rPr>
                <w:rFonts w:ascii="Times New Roman" w:hAnsi="Times New Roman"/>
                <w:color w:val="000000" w:themeColor="text1"/>
                <w:sz w:val="24"/>
                <w:szCs w:val="24"/>
              </w:rPr>
              <w:t>4</w:t>
            </w:r>
          </w:p>
        </w:tc>
        <w:tc>
          <w:tcPr>
            <w:tcW w:w="2268" w:type="dxa"/>
            <w:vAlign w:val="center"/>
          </w:tcPr>
          <w:p w14:paraId="30E539B9"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全部清偿日期</w:t>
            </w:r>
          </w:p>
        </w:tc>
        <w:tc>
          <w:tcPr>
            <w:tcW w:w="1984" w:type="dxa"/>
            <w:vAlign w:val="center"/>
          </w:tcPr>
          <w:p w14:paraId="64E446FF"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CHAR(8)</w:t>
            </w:r>
          </w:p>
        </w:tc>
        <w:tc>
          <w:tcPr>
            <w:tcW w:w="737" w:type="dxa"/>
            <w:vAlign w:val="center"/>
          </w:tcPr>
          <w:p w14:paraId="248487D8"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N</w:t>
            </w:r>
          </w:p>
        </w:tc>
        <w:tc>
          <w:tcPr>
            <w:tcW w:w="737" w:type="dxa"/>
            <w:vAlign w:val="center"/>
          </w:tcPr>
          <w:p w14:paraId="0B5C2FD4" w14:textId="77777777"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14:paraId="6AA3A0FE" w14:textId="77777777"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hint="eastAsia"/>
                <w:color w:val="000000" w:themeColor="text1"/>
                <w:sz w:val="24"/>
                <w:szCs w:val="24"/>
              </w:rPr>
              <w:t>格式：</w:t>
            </w:r>
            <w:r w:rsidRPr="009B5E42">
              <w:rPr>
                <w:rFonts w:ascii="Times New Roman" w:hAnsi="Times New Roman" w:hint="eastAsia"/>
                <w:color w:val="000000" w:themeColor="text1"/>
                <w:sz w:val="24"/>
                <w:szCs w:val="24"/>
              </w:rPr>
              <w:t>YYYYMMDD</w:t>
            </w:r>
          </w:p>
        </w:tc>
      </w:tr>
      <w:tr w:rsidR="00495875" w:rsidRPr="009B5E42" w14:paraId="2995A46F" w14:textId="77777777" w:rsidTr="00C32E03">
        <w:trPr>
          <w:trHeight w:val="283"/>
          <w:jc w:val="center"/>
        </w:trPr>
        <w:tc>
          <w:tcPr>
            <w:tcW w:w="737" w:type="dxa"/>
            <w:vAlign w:val="center"/>
          </w:tcPr>
          <w:p w14:paraId="782BCF6C" w14:textId="08A3508C"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Pr>
                <w:rFonts w:ascii="Times New Roman" w:hAnsi="Times New Roman" w:hint="eastAsia"/>
                <w:color w:val="000000" w:themeColor="text1"/>
                <w:sz w:val="24"/>
                <w:szCs w:val="24"/>
              </w:rPr>
              <w:t>1</w:t>
            </w:r>
            <w:r>
              <w:rPr>
                <w:rFonts w:ascii="Times New Roman" w:hAnsi="Times New Roman"/>
                <w:color w:val="000000" w:themeColor="text1"/>
                <w:sz w:val="24"/>
                <w:szCs w:val="24"/>
              </w:rPr>
              <w:t>5</w:t>
            </w:r>
          </w:p>
        </w:tc>
        <w:tc>
          <w:tcPr>
            <w:tcW w:w="2268" w:type="dxa"/>
            <w:vAlign w:val="center"/>
          </w:tcPr>
          <w:p w14:paraId="43C14F41" w14:textId="77777777" w:rsidR="00495875" w:rsidRPr="009B5E42" w:rsidRDefault="00495875" w:rsidP="00495875">
            <w:pPr>
              <w:spacing w:line="240" w:lineRule="auto"/>
              <w:ind w:firstLineChars="0" w:firstLine="0"/>
              <w:rPr>
                <w:rFonts w:ascii="Times New Roman" w:hAnsi="Times New Roman"/>
                <w:sz w:val="24"/>
                <w:szCs w:val="24"/>
              </w:rPr>
            </w:pPr>
            <w:r w:rsidRPr="009B5E42">
              <w:rPr>
                <w:rFonts w:ascii="Times New Roman" w:hAnsi="Times New Roman"/>
                <w:color w:val="000000"/>
                <w:sz w:val="24"/>
                <w:szCs w:val="24"/>
              </w:rPr>
              <w:t>有效标志</w:t>
            </w:r>
          </w:p>
        </w:tc>
        <w:tc>
          <w:tcPr>
            <w:tcW w:w="1984" w:type="dxa"/>
            <w:vAlign w:val="center"/>
          </w:tcPr>
          <w:p w14:paraId="6A0A558A" w14:textId="77777777" w:rsidR="00495875" w:rsidRPr="009B5E42" w:rsidRDefault="00495875" w:rsidP="00495875">
            <w:pPr>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CHAR(1)</w:t>
            </w:r>
          </w:p>
        </w:tc>
        <w:tc>
          <w:tcPr>
            <w:tcW w:w="737" w:type="dxa"/>
            <w:vAlign w:val="center"/>
          </w:tcPr>
          <w:p w14:paraId="298082AD" w14:textId="77777777" w:rsidR="00495875" w:rsidRPr="009B5E42" w:rsidRDefault="00495875" w:rsidP="00495875">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737" w:type="dxa"/>
            <w:vAlign w:val="center"/>
          </w:tcPr>
          <w:p w14:paraId="4221DDC5" w14:textId="77777777" w:rsidR="00495875" w:rsidRPr="009B5E42" w:rsidRDefault="00495875" w:rsidP="00495875">
            <w:pPr>
              <w:spacing w:line="240" w:lineRule="auto"/>
              <w:ind w:firstLineChars="0" w:firstLine="0"/>
              <w:jc w:val="center"/>
              <w:rPr>
                <w:rFonts w:ascii="Times New Roman" w:hAnsi="Times New Roman"/>
                <w:sz w:val="24"/>
                <w:szCs w:val="24"/>
              </w:rPr>
            </w:pPr>
          </w:p>
        </w:tc>
        <w:tc>
          <w:tcPr>
            <w:tcW w:w="2268" w:type="dxa"/>
            <w:vAlign w:val="center"/>
          </w:tcPr>
          <w:p w14:paraId="2845ADE1" w14:textId="77777777" w:rsidR="00495875" w:rsidRPr="009B5E42" w:rsidRDefault="00495875" w:rsidP="00495875">
            <w:pPr>
              <w:spacing w:line="240" w:lineRule="auto"/>
              <w:ind w:firstLineChars="0" w:firstLine="0"/>
              <w:jc w:val="both"/>
              <w:rPr>
                <w:rFonts w:ascii="Times New Roman" w:hAnsi="Times New Roman"/>
                <w:color w:val="000000"/>
                <w:sz w:val="24"/>
                <w:szCs w:val="24"/>
              </w:rPr>
            </w:pPr>
            <w:r w:rsidRPr="009B5E42">
              <w:rPr>
                <w:rFonts w:ascii="Times New Roman" w:hAnsi="Times New Roman" w:hint="eastAsia"/>
                <w:color w:val="000000"/>
                <w:sz w:val="24"/>
                <w:szCs w:val="24"/>
              </w:rPr>
              <w:t>区分</w:t>
            </w:r>
            <w:r w:rsidRPr="009B5E42">
              <w:rPr>
                <w:rFonts w:ascii="Times New Roman" w:hAnsi="Times New Roman"/>
                <w:color w:val="000000"/>
                <w:sz w:val="24"/>
                <w:szCs w:val="24"/>
              </w:rPr>
              <w:t>数据是否有效的标志。</w:t>
            </w:r>
          </w:p>
          <w:p w14:paraId="142C4604" w14:textId="77777777" w:rsidR="00495875" w:rsidRPr="009B5E42" w:rsidRDefault="00495875" w:rsidP="00495875">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 xml:space="preserve">0 </w:t>
            </w:r>
            <w:r w:rsidRPr="009B5E42">
              <w:rPr>
                <w:rFonts w:ascii="Times New Roman" w:hAnsi="Times New Roman"/>
                <w:color w:val="000000"/>
                <w:sz w:val="24"/>
                <w:szCs w:val="24"/>
              </w:rPr>
              <w:t>无效</w:t>
            </w:r>
          </w:p>
          <w:p w14:paraId="0186C08D" w14:textId="77777777" w:rsidR="00495875" w:rsidRPr="009B5E42" w:rsidRDefault="00495875" w:rsidP="00495875">
            <w:pPr>
              <w:spacing w:line="240" w:lineRule="auto"/>
              <w:ind w:firstLineChars="0" w:firstLine="0"/>
              <w:rPr>
                <w:rFonts w:ascii="Times New Roman" w:hAnsi="Times New Roman"/>
                <w:sz w:val="24"/>
                <w:szCs w:val="24"/>
              </w:rPr>
            </w:pPr>
            <w:r w:rsidRPr="009B5E42">
              <w:rPr>
                <w:rFonts w:ascii="Times New Roman" w:hAnsi="Times New Roman"/>
                <w:color w:val="000000"/>
                <w:sz w:val="24"/>
                <w:szCs w:val="24"/>
              </w:rPr>
              <w:t xml:space="preserve">1 </w:t>
            </w:r>
            <w:r w:rsidRPr="009B5E42">
              <w:rPr>
                <w:rFonts w:ascii="Times New Roman" w:hAnsi="Times New Roman"/>
                <w:color w:val="000000"/>
                <w:sz w:val="24"/>
                <w:szCs w:val="24"/>
              </w:rPr>
              <w:t>有效</w:t>
            </w:r>
          </w:p>
        </w:tc>
      </w:tr>
    </w:tbl>
    <w:p w14:paraId="6CD20D8A" w14:textId="77777777" w:rsidR="00B66C17" w:rsidRPr="009B5E42" w:rsidRDefault="007B3759">
      <w:pPr>
        <w:pStyle w:val="2"/>
      </w:pPr>
      <w:r w:rsidRPr="009B5E42">
        <w:rPr>
          <w:rFonts w:hint="eastAsia"/>
        </w:rPr>
        <w:t>代码表</w:t>
      </w:r>
    </w:p>
    <w:p w14:paraId="515E5CF5" w14:textId="77777777" w:rsidR="00B66C17" w:rsidRPr="009B5E42" w:rsidRDefault="007B3759">
      <w:pPr>
        <w:pStyle w:val="3"/>
        <w:rPr>
          <w:rFonts w:ascii="Times New Roman" w:hAnsi="Times New Roman"/>
        </w:rPr>
      </w:pPr>
      <w:r w:rsidRPr="009B5E42">
        <w:rPr>
          <w:rFonts w:ascii="Times New Roman" w:hAnsi="Times New Roman"/>
        </w:rPr>
        <w:t>交易场所代码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2513"/>
        <w:gridCol w:w="4797"/>
        <w:gridCol w:w="1422"/>
      </w:tblGrid>
      <w:tr w:rsidR="00B66C17" w:rsidRPr="009B5E42" w14:paraId="5EA8399B" w14:textId="77777777" w:rsidTr="003839C0">
        <w:trPr>
          <w:trHeight w:val="454"/>
        </w:trPr>
        <w:tc>
          <w:tcPr>
            <w:tcW w:w="2513" w:type="dxa"/>
            <w:shd w:val="clear" w:color="auto" w:fill="FFFFFF"/>
            <w:vAlign w:val="center"/>
          </w:tcPr>
          <w:p w14:paraId="2C2101F1"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w:t>
            </w:r>
          </w:p>
        </w:tc>
        <w:tc>
          <w:tcPr>
            <w:tcW w:w="4797" w:type="dxa"/>
            <w:shd w:val="clear" w:color="auto" w:fill="FFFFFF"/>
            <w:vAlign w:val="center"/>
          </w:tcPr>
          <w:p w14:paraId="0954335A"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代码值</w:t>
            </w:r>
          </w:p>
        </w:tc>
        <w:tc>
          <w:tcPr>
            <w:tcW w:w="1422" w:type="dxa"/>
            <w:shd w:val="clear" w:color="auto" w:fill="FFFFFF"/>
            <w:vAlign w:val="center"/>
          </w:tcPr>
          <w:p w14:paraId="7E42AB07"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备注</w:t>
            </w:r>
          </w:p>
        </w:tc>
      </w:tr>
      <w:tr w:rsidR="00B66C17" w:rsidRPr="009B5E42" w14:paraId="1ADB41A4" w14:textId="77777777" w:rsidTr="003839C0">
        <w:trPr>
          <w:trHeight w:val="454"/>
        </w:trPr>
        <w:tc>
          <w:tcPr>
            <w:tcW w:w="2513" w:type="dxa"/>
            <w:vAlign w:val="center"/>
          </w:tcPr>
          <w:p w14:paraId="76B6D821" w14:textId="77777777" w:rsidR="00B66C17" w:rsidRPr="009B5E42" w:rsidRDefault="007B3759">
            <w:pPr>
              <w:spacing w:line="240" w:lineRule="auto"/>
              <w:ind w:firstLineChars="0" w:firstLine="0"/>
              <w:jc w:val="center"/>
              <w:rPr>
                <w:rFonts w:ascii="Times New Roman" w:hAnsi="Times New Roman"/>
                <w:sz w:val="24"/>
                <w:szCs w:val="24"/>
                <w:lang w:val="zh-CN"/>
              </w:rPr>
            </w:pPr>
            <w:r w:rsidRPr="009B5E42">
              <w:rPr>
                <w:rFonts w:ascii="Times New Roman" w:hAnsi="Times New Roman"/>
                <w:sz w:val="24"/>
                <w:szCs w:val="24"/>
                <w:lang w:val="zh-CN"/>
              </w:rPr>
              <w:t>0114</w:t>
            </w:r>
          </w:p>
        </w:tc>
        <w:tc>
          <w:tcPr>
            <w:tcW w:w="4797" w:type="dxa"/>
            <w:vAlign w:val="center"/>
          </w:tcPr>
          <w:p w14:paraId="5F8E6E9C" w14:textId="77777777" w:rsidR="00B66C17" w:rsidRPr="009B5E42" w:rsidRDefault="007B3759">
            <w:pPr>
              <w:spacing w:line="240" w:lineRule="auto"/>
              <w:ind w:firstLineChars="0" w:firstLine="0"/>
              <w:jc w:val="center"/>
              <w:rPr>
                <w:rFonts w:ascii="Times New Roman" w:hAnsi="Times New Roman"/>
                <w:sz w:val="24"/>
                <w:szCs w:val="24"/>
                <w:lang w:val="zh-CN"/>
              </w:rPr>
            </w:pPr>
            <w:r w:rsidRPr="009B5E42">
              <w:rPr>
                <w:rFonts w:ascii="Times New Roman" w:hAnsi="Times New Roman"/>
                <w:sz w:val="24"/>
                <w:szCs w:val="24"/>
                <w:lang w:val="zh-CN"/>
              </w:rPr>
              <w:t>中证报价市场（机构间私募产品报价与服务系统）</w:t>
            </w:r>
          </w:p>
        </w:tc>
        <w:tc>
          <w:tcPr>
            <w:tcW w:w="1422" w:type="dxa"/>
            <w:vAlign w:val="center"/>
          </w:tcPr>
          <w:p w14:paraId="763643FD" w14:textId="77777777" w:rsidR="00B66C17" w:rsidRPr="009B5E42" w:rsidRDefault="00B66C17">
            <w:pPr>
              <w:spacing w:line="240" w:lineRule="auto"/>
              <w:ind w:firstLineChars="0" w:firstLine="0"/>
              <w:rPr>
                <w:rFonts w:ascii="Times New Roman" w:hAnsi="Times New Roman"/>
                <w:sz w:val="24"/>
                <w:szCs w:val="24"/>
                <w:lang w:val="zh-CN"/>
              </w:rPr>
            </w:pPr>
          </w:p>
        </w:tc>
      </w:tr>
    </w:tbl>
    <w:p w14:paraId="6871E673" w14:textId="77777777" w:rsidR="00B66C17" w:rsidRPr="009B5E42" w:rsidRDefault="00B66C17">
      <w:pPr>
        <w:ind w:firstLine="560"/>
        <w:rPr>
          <w:rFonts w:ascii="Times New Roman" w:hAnsi="Times New Roman"/>
          <w:lang w:val="zh-CN"/>
        </w:rPr>
      </w:pPr>
    </w:p>
    <w:p w14:paraId="74A2BA9E" w14:textId="77777777" w:rsidR="00B66C17" w:rsidRPr="009B5E42" w:rsidRDefault="007B3759">
      <w:pPr>
        <w:pStyle w:val="3"/>
        <w:rPr>
          <w:rFonts w:ascii="Times New Roman" w:hAnsi="Times New Roman"/>
        </w:rPr>
      </w:pPr>
      <w:r w:rsidRPr="009B5E42">
        <w:rPr>
          <w:rFonts w:ascii="Times New Roman" w:hAnsi="Times New Roman"/>
        </w:rPr>
        <w:t>债券类别代码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2513"/>
        <w:gridCol w:w="4797"/>
        <w:gridCol w:w="1422"/>
      </w:tblGrid>
      <w:tr w:rsidR="00B66C17" w:rsidRPr="009B5E42" w14:paraId="3CD924DD" w14:textId="77777777" w:rsidTr="004D1060">
        <w:trPr>
          <w:trHeight w:val="454"/>
        </w:trPr>
        <w:tc>
          <w:tcPr>
            <w:tcW w:w="2513" w:type="dxa"/>
            <w:shd w:val="clear" w:color="auto" w:fill="FFFFFF"/>
            <w:vAlign w:val="center"/>
          </w:tcPr>
          <w:p w14:paraId="21DE2E5F"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w:t>
            </w:r>
          </w:p>
        </w:tc>
        <w:tc>
          <w:tcPr>
            <w:tcW w:w="4797" w:type="dxa"/>
            <w:shd w:val="clear" w:color="auto" w:fill="FFFFFF"/>
            <w:vAlign w:val="center"/>
          </w:tcPr>
          <w:p w14:paraId="63A5A66F"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代码值</w:t>
            </w:r>
          </w:p>
        </w:tc>
        <w:tc>
          <w:tcPr>
            <w:tcW w:w="1422" w:type="dxa"/>
            <w:shd w:val="clear" w:color="auto" w:fill="FFFFFF"/>
            <w:vAlign w:val="center"/>
          </w:tcPr>
          <w:p w14:paraId="64EEEBCE"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备注</w:t>
            </w:r>
          </w:p>
        </w:tc>
      </w:tr>
      <w:tr w:rsidR="004D1060" w:rsidRPr="009B5E42" w14:paraId="38CE2EC0" w14:textId="77777777" w:rsidTr="004D1060">
        <w:trPr>
          <w:trHeight w:val="454"/>
        </w:trPr>
        <w:tc>
          <w:tcPr>
            <w:tcW w:w="2513" w:type="dxa"/>
            <w:vAlign w:val="center"/>
          </w:tcPr>
          <w:p w14:paraId="716802C1" w14:textId="77777777" w:rsidR="004D1060" w:rsidRPr="009B5E42" w:rsidRDefault="004D1060" w:rsidP="004D1060">
            <w:pPr>
              <w:spacing w:line="240" w:lineRule="auto"/>
              <w:ind w:firstLineChars="0" w:firstLine="0"/>
              <w:jc w:val="center"/>
              <w:rPr>
                <w:rFonts w:ascii="Times New Roman" w:hAnsi="Times New Roman"/>
                <w:sz w:val="24"/>
                <w:szCs w:val="24"/>
                <w:lang w:val="zh-CN"/>
              </w:rPr>
            </w:pPr>
            <w:r w:rsidRPr="009B5E42">
              <w:rPr>
                <w:rFonts w:ascii="Times New Roman" w:hAnsi="Times New Roman"/>
                <w:sz w:val="24"/>
                <w:szCs w:val="24"/>
                <w:lang w:val="zh-CN"/>
              </w:rPr>
              <w:t>0101</w:t>
            </w:r>
          </w:p>
        </w:tc>
        <w:tc>
          <w:tcPr>
            <w:tcW w:w="4797" w:type="dxa"/>
            <w:vAlign w:val="center"/>
          </w:tcPr>
          <w:p w14:paraId="3E3EA977" w14:textId="77777777" w:rsidR="004D1060" w:rsidRPr="009B5E42" w:rsidRDefault="004D1060" w:rsidP="004D1060">
            <w:pPr>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公司债券</w:t>
            </w:r>
          </w:p>
        </w:tc>
        <w:tc>
          <w:tcPr>
            <w:tcW w:w="1422" w:type="dxa"/>
            <w:vAlign w:val="center"/>
          </w:tcPr>
          <w:p w14:paraId="04F7FDBF" w14:textId="77777777" w:rsidR="004D1060" w:rsidRPr="009B5E42" w:rsidRDefault="004D1060" w:rsidP="004D1060">
            <w:pPr>
              <w:spacing w:line="240" w:lineRule="auto"/>
              <w:ind w:firstLineChars="0" w:firstLine="0"/>
              <w:rPr>
                <w:rFonts w:ascii="Times New Roman" w:hAnsi="Times New Roman"/>
                <w:sz w:val="24"/>
                <w:szCs w:val="24"/>
                <w:lang w:val="zh-CN"/>
              </w:rPr>
            </w:pPr>
          </w:p>
        </w:tc>
      </w:tr>
      <w:tr w:rsidR="004D1060" w:rsidRPr="009B5E42" w14:paraId="14F5DF8D" w14:textId="77777777" w:rsidTr="004D1060">
        <w:trPr>
          <w:trHeight w:val="454"/>
        </w:trPr>
        <w:tc>
          <w:tcPr>
            <w:tcW w:w="2513" w:type="dxa"/>
            <w:vAlign w:val="center"/>
          </w:tcPr>
          <w:p w14:paraId="58E45596" w14:textId="77777777" w:rsidR="004D1060" w:rsidRPr="009B5E42" w:rsidRDefault="004D1060" w:rsidP="004D1060">
            <w:pPr>
              <w:spacing w:line="240" w:lineRule="auto"/>
              <w:ind w:firstLineChars="0" w:firstLine="0"/>
              <w:jc w:val="center"/>
              <w:rPr>
                <w:rFonts w:ascii="Times New Roman" w:hAnsi="Times New Roman"/>
                <w:sz w:val="24"/>
                <w:szCs w:val="24"/>
                <w:lang w:val="zh-CN"/>
              </w:rPr>
            </w:pPr>
            <w:r w:rsidRPr="009B5E42">
              <w:rPr>
                <w:rFonts w:ascii="Times New Roman" w:hAnsi="Times New Roman"/>
                <w:sz w:val="24"/>
                <w:szCs w:val="24"/>
                <w:lang w:val="zh-CN"/>
              </w:rPr>
              <w:t>0102</w:t>
            </w:r>
          </w:p>
        </w:tc>
        <w:tc>
          <w:tcPr>
            <w:tcW w:w="4797" w:type="dxa"/>
            <w:vAlign w:val="center"/>
          </w:tcPr>
          <w:p w14:paraId="4AB45387" w14:textId="77777777" w:rsidR="004D1060" w:rsidRPr="009B5E42" w:rsidRDefault="004D1060" w:rsidP="004D1060">
            <w:pPr>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可转换公司债</w:t>
            </w:r>
            <w:proofErr w:type="gramStart"/>
            <w:r w:rsidRPr="009B5E42">
              <w:rPr>
                <w:rFonts w:ascii="Times New Roman" w:hAnsi="Times New Roman"/>
                <w:sz w:val="24"/>
                <w:szCs w:val="24"/>
              </w:rPr>
              <w:t>券</w:t>
            </w:r>
            <w:proofErr w:type="gramEnd"/>
          </w:p>
        </w:tc>
        <w:tc>
          <w:tcPr>
            <w:tcW w:w="1422" w:type="dxa"/>
            <w:vAlign w:val="center"/>
          </w:tcPr>
          <w:p w14:paraId="02F53B70" w14:textId="77777777" w:rsidR="004D1060" w:rsidRPr="009B5E42" w:rsidRDefault="004D1060" w:rsidP="004D1060">
            <w:pPr>
              <w:spacing w:line="240" w:lineRule="auto"/>
              <w:ind w:firstLineChars="0" w:firstLine="0"/>
              <w:rPr>
                <w:rFonts w:ascii="Times New Roman" w:hAnsi="Times New Roman"/>
                <w:sz w:val="24"/>
                <w:szCs w:val="24"/>
                <w:lang w:val="zh-CN"/>
              </w:rPr>
            </w:pPr>
          </w:p>
        </w:tc>
      </w:tr>
      <w:tr w:rsidR="004D1060" w:rsidRPr="009B5E42" w14:paraId="5405C83A" w14:textId="77777777" w:rsidTr="004D1060">
        <w:trPr>
          <w:trHeight w:val="454"/>
        </w:trPr>
        <w:tc>
          <w:tcPr>
            <w:tcW w:w="2513" w:type="dxa"/>
            <w:vAlign w:val="center"/>
          </w:tcPr>
          <w:p w14:paraId="378DEFFA" w14:textId="77777777" w:rsidR="004D1060" w:rsidRPr="009B5E42" w:rsidRDefault="004D1060" w:rsidP="004D1060">
            <w:pPr>
              <w:spacing w:line="240" w:lineRule="auto"/>
              <w:ind w:firstLineChars="0" w:firstLine="0"/>
              <w:jc w:val="center"/>
              <w:rPr>
                <w:rFonts w:ascii="Times New Roman" w:hAnsi="Times New Roman"/>
                <w:sz w:val="24"/>
                <w:szCs w:val="24"/>
                <w:lang w:val="zh-CN"/>
              </w:rPr>
            </w:pPr>
            <w:r w:rsidRPr="009B5E42">
              <w:rPr>
                <w:rFonts w:ascii="Times New Roman" w:hAnsi="Times New Roman"/>
                <w:sz w:val="24"/>
                <w:szCs w:val="24"/>
                <w:lang w:val="zh-CN"/>
              </w:rPr>
              <w:t>0103</w:t>
            </w:r>
          </w:p>
        </w:tc>
        <w:tc>
          <w:tcPr>
            <w:tcW w:w="4797" w:type="dxa"/>
            <w:vAlign w:val="center"/>
          </w:tcPr>
          <w:p w14:paraId="5B3C2CCD" w14:textId="77777777" w:rsidR="004D1060" w:rsidRPr="009B5E42" w:rsidRDefault="004D1060" w:rsidP="004D1060">
            <w:pPr>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分离交易的可转换公司债</w:t>
            </w:r>
            <w:proofErr w:type="gramStart"/>
            <w:r w:rsidRPr="009B5E42">
              <w:rPr>
                <w:rFonts w:ascii="Times New Roman" w:hAnsi="Times New Roman"/>
                <w:sz w:val="24"/>
                <w:szCs w:val="24"/>
              </w:rPr>
              <w:t>券</w:t>
            </w:r>
            <w:proofErr w:type="gramEnd"/>
          </w:p>
        </w:tc>
        <w:tc>
          <w:tcPr>
            <w:tcW w:w="1422" w:type="dxa"/>
            <w:vAlign w:val="center"/>
          </w:tcPr>
          <w:p w14:paraId="2E8F8C4A" w14:textId="77777777" w:rsidR="004D1060" w:rsidRPr="009B5E42" w:rsidRDefault="004D1060" w:rsidP="004D1060">
            <w:pPr>
              <w:spacing w:line="240" w:lineRule="auto"/>
              <w:ind w:firstLineChars="0" w:firstLine="0"/>
              <w:rPr>
                <w:rFonts w:ascii="Times New Roman" w:hAnsi="Times New Roman"/>
                <w:sz w:val="24"/>
                <w:szCs w:val="24"/>
                <w:lang w:val="zh-CN"/>
              </w:rPr>
            </w:pPr>
          </w:p>
        </w:tc>
      </w:tr>
      <w:tr w:rsidR="004D1060" w:rsidRPr="009B5E42" w14:paraId="4C5F4677" w14:textId="77777777" w:rsidTr="004D1060">
        <w:trPr>
          <w:trHeight w:val="454"/>
        </w:trPr>
        <w:tc>
          <w:tcPr>
            <w:tcW w:w="2513" w:type="dxa"/>
            <w:vAlign w:val="center"/>
          </w:tcPr>
          <w:p w14:paraId="7CDF2EA3" w14:textId="77777777" w:rsidR="004D1060" w:rsidRPr="009B5E42" w:rsidRDefault="004D1060" w:rsidP="004D1060">
            <w:pPr>
              <w:spacing w:line="240" w:lineRule="auto"/>
              <w:ind w:firstLineChars="0" w:firstLine="0"/>
              <w:jc w:val="center"/>
              <w:rPr>
                <w:rFonts w:ascii="Times New Roman" w:hAnsi="Times New Roman"/>
                <w:sz w:val="24"/>
                <w:szCs w:val="24"/>
                <w:lang w:val="zh-CN"/>
              </w:rPr>
            </w:pPr>
            <w:r w:rsidRPr="009B5E42">
              <w:rPr>
                <w:rFonts w:ascii="Times New Roman" w:hAnsi="Times New Roman"/>
                <w:sz w:val="24"/>
                <w:szCs w:val="24"/>
                <w:lang w:val="zh-CN"/>
              </w:rPr>
              <w:t>0104</w:t>
            </w:r>
          </w:p>
        </w:tc>
        <w:tc>
          <w:tcPr>
            <w:tcW w:w="4797" w:type="dxa"/>
            <w:vAlign w:val="center"/>
          </w:tcPr>
          <w:p w14:paraId="190D0DB1" w14:textId="77777777" w:rsidR="004D1060" w:rsidRPr="009B5E42" w:rsidRDefault="004D1060" w:rsidP="004D1060">
            <w:pPr>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可交换公司债券</w:t>
            </w:r>
          </w:p>
        </w:tc>
        <w:tc>
          <w:tcPr>
            <w:tcW w:w="1422" w:type="dxa"/>
            <w:vAlign w:val="center"/>
          </w:tcPr>
          <w:p w14:paraId="24D2F720" w14:textId="77777777" w:rsidR="004D1060" w:rsidRPr="009B5E42" w:rsidRDefault="004D1060" w:rsidP="004D1060">
            <w:pPr>
              <w:spacing w:line="240" w:lineRule="auto"/>
              <w:ind w:firstLineChars="0" w:firstLine="0"/>
              <w:rPr>
                <w:rFonts w:ascii="Times New Roman" w:hAnsi="Times New Roman"/>
                <w:sz w:val="24"/>
                <w:szCs w:val="24"/>
                <w:lang w:val="zh-CN"/>
              </w:rPr>
            </w:pPr>
          </w:p>
        </w:tc>
      </w:tr>
      <w:tr w:rsidR="004D1060" w:rsidRPr="009B5E42" w14:paraId="5063C38D" w14:textId="77777777" w:rsidTr="004D1060">
        <w:trPr>
          <w:trHeight w:val="454"/>
        </w:trPr>
        <w:tc>
          <w:tcPr>
            <w:tcW w:w="2513" w:type="dxa"/>
            <w:vAlign w:val="center"/>
          </w:tcPr>
          <w:p w14:paraId="7E1F13C6" w14:textId="77777777" w:rsidR="004D1060" w:rsidRPr="009B5E42" w:rsidRDefault="004D1060" w:rsidP="004D1060">
            <w:pPr>
              <w:spacing w:line="240" w:lineRule="auto"/>
              <w:ind w:firstLineChars="0" w:firstLine="0"/>
              <w:jc w:val="center"/>
              <w:rPr>
                <w:rFonts w:ascii="Times New Roman" w:hAnsi="Times New Roman"/>
                <w:sz w:val="24"/>
                <w:szCs w:val="24"/>
                <w:lang w:val="zh-CN"/>
              </w:rPr>
            </w:pPr>
            <w:r w:rsidRPr="009B5E42">
              <w:rPr>
                <w:rFonts w:ascii="Times New Roman" w:hAnsi="Times New Roman"/>
                <w:sz w:val="24"/>
                <w:szCs w:val="24"/>
                <w:lang w:val="zh-CN"/>
              </w:rPr>
              <w:t>0201</w:t>
            </w:r>
          </w:p>
        </w:tc>
        <w:tc>
          <w:tcPr>
            <w:tcW w:w="4797" w:type="dxa"/>
            <w:vAlign w:val="center"/>
          </w:tcPr>
          <w:p w14:paraId="09469D40" w14:textId="77777777" w:rsidR="004D1060" w:rsidRPr="009B5E42" w:rsidRDefault="004D1060" w:rsidP="004D1060">
            <w:pPr>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企业资产支持证券</w:t>
            </w:r>
          </w:p>
        </w:tc>
        <w:tc>
          <w:tcPr>
            <w:tcW w:w="1422" w:type="dxa"/>
            <w:vAlign w:val="center"/>
          </w:tcPr>
          <w:p w14:paraId="750B5FB6" w14:textId="77777777" w:rsidR="004D1060" w:rsidRPr="009B5E42" w:rsidRDefault="004D1060" w:rsidP="004D1060">
            <w:pPr>
              <w:spacing w:line="240" w:lineRule="auto"/>
              <w:ind w:firstLineChars="0" w:firstLine="0"/>
              <w:rPr>
                <w:rFonts w:ascii="Times New Roman" w:hAnsi="Times New Roman"/>
                <w:sz w:val="24"/>
                <w:szCs w:val="24"/>
                <w:lang w:val="zh-CN"/>
              </w:rPr>
            </w:pPr>
          </w:p>
        </w:tc>
      </w:tr>
    </w:tbl>
    <w:p w14:paraId="1E51CA92" w14:textId="77777777" w:rsidR="00030B9B" w:rsidRPr="009B5E42" w:rsidRDefault="00030B9B" w:rsidP="00030B9B">
      <w:pPr>
        <w:ind w:firstLine="560"/>
      </w:pPr>
    </w:p>
    <w:p w14:paraId="42D50E6B" w14:textId="77777777" w:rsidR="00B75049" w:rsidRPr="009B5E42" w:rsidRDefault="00B75049" w:rsidP="00B75049">
      <w:pPr>
        <w:pStyle w:val="3"/>
        <w:rPr>
          <w:rFonts w:ascii="Times New Roman" w:hAnsi="Times New Roman"/>
        </w:rPr>
      </w:pPr>
      <w:r w:rsidRPr="009B5E42">
        <w:rPr>
          <w:rFonts w:ascii="Times New Roman" w:hAnsi="Times New Roman" w:hint="eastAsia"/>
        </w:rPr>
        <w:t>公司债券</w:t>
      </w:r>
      <w:r w:rsidRPr="009B5E42">
        <w:rPr>
          <w:rFonts w:ascii="Times New Roman" w:hAnsi="Times New Roman"/>
        </w:rPr>
        <w:t>增信措施代码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2513"/>
        <w:gridCol w:w="4797"/>
        <w:gridCol w:w="1422"/>
      </w:tblGrid>
      <w:tr w:rsidR="00B75049" w:rsidRPr="009B5E42" w14:paraId="144D222E" w14:textId="77777777" w:rsidTr="005D1D17">
        <w:trPr>
          <w:trHeight w:val="454"/>
        </w:trPr>
        <w:tc>
          <w:tcPr>
            <w:tcW w:w="2298" w:type="dxa"/>
            <w:shd w:val="clear" w:color="auto" w:fill="FFFFFF"/>
            <w:vAlign w:val="center"/>
          </w:tcPr>
          <w:p w14:paraId="0296EE60" w14:textId="77777777"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w:t>
            </w:r>
          </w:p>
        </w:tc>
        <w:tc>
          <w:tcPr>
            <w:tcW w:w="4386" w:type="dxa"/>
            <w:shd w:val="clear" w:color="auto" w:fill="FFFFFF"/>
            <w:vAlign w:val="center"/>
          </w:tcPr>
          <w:p w14:paraId="734381A2" w14:textId="77777777"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代码值</w:t>
            </w:r>
          </w:p>
        </w:tc>
        <w:tc>
          <w:tcPr>
            <w:tcW w:w="1300" w:type="dxa"/>
            <w:shd w:val="clear" w:color="auto" w:fill="FFFFFF"/>
            <w:vAlign w:val="center"/>
          </w:tcPr>
          <w:p w14:paraId="7FD11CDC" w14:textId="77777777"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备注</w:t>
            </w:r>
          </w:p>
        </w:tc>
      </w:tr>
      <w:tr w:rsidR="00B75049" w:rsidRPr="009B5E42" w14:paraId="27CE1D6F" w14:textId="77777777" w:rsidTr="005D1D17">
        <w:trPr>
          <w:trHeight w:val="454"/>
        </w:trPr>
        <w:tc>
          <w:tcPr>
            <w:tcW w:w="2298" w:type="dxa"/>
            <w:vAlign w:val="center"/>
          </w:tcPr>
          <w:p w14:paraId="6E24F4BB" w14:textId="77777777" w:rsidR="00B75049" w:rsidRPr="009B5E42" w:rsidRDefault="00B75049" w:rsidP="00B80977">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sz w:val="24"/>
                <w:szCs w:val="24"/>
              </w:rPr>
              <w:t>01</w:t>
            </w:r>
          </w:p>
        </w:tc>
        <w:tc>
          <w:tcPr>
            <w:tcW w:w="4386" w:type="dxa"/>
            <w:vAlign w:val="center"/>
          </w:tcPr>
          <w:p w14:paraId="1ACDA8B7" w14:textId="77777777" w:rsidR="00B75049" w:rsidRPr="009B5E42" w:rsidRDefault="00B75049" w:rsidP="00B80977">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无</w:t>
            </w:r>
          </w:p>
        </w:tc>
        <w:tc>
          <w:tcPr>
            <w:tcW w:w="1300" w:type="dxa"/>
            <w:vAlign w:val="center"/>
          </w:tcPr>
          <w:p w14:paraId="5ECE34D8" w14:textId="77777777" w:rsidR="00B75049" w:rsidRPr="009B5E42" w:rsidRDefault="00B75049" w:rsidP="00B80977">
            <w:pPr>
              <w:spacing w:line="240" w:lineRule="auto"/>
              <w:ind w:firstLineChars="0" w:firstLine="0"/>
              <w:jc w:val="center"/>
              <w:rPr>
                <w:rFonts w:ascii="Times New Roman" w:hAnsi="Times New Roman"/>
                <w:sz w:val="24"/>
                <w:szCs w:val="24"/>
                <w:lang w:val="zh-CN"/>
              </w:rPr>
            </w:pPr>
          </w:p>
        </w:tc>
      </w:tr>
      <w:tr w:rsidR="00B75049" w:rsidRPr="009B5E42" w14:paraId="09C9D2BC" w14:textId="77777777" w:rsidTr="005D1D17">
        <w:trPr>
          <w:trHeight w:val="454"/>
        </w:trPr>
        <w:tc>
          <w:tcPr>
            <w:tcW w:w="2298" w:type="dxa"/>
            <w:vAlign w:val="center"/>
          </w:tcPr>
          <w:p w14:paraId="294BF26F" w14:textId="77777777" w:rsidR="00B75049" w:rsidRPr="009B5E42" w:rsidRDefault="00B75049" w:rsidP="00B80977">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02</w:t>
            </w:r>
          </w:p>
        </w:tc>
        <w:tc>
          <w:tcPr>
            <w:tcW w:w="4386" w:type="dxa"/>
            <w:vAlign w:val="center"/>
          </w:tcPr>
          <w:p w14:paraId="61A04E42" w14:textId="77777777" w:rsidR="00B75049" w:rsidRPr="009B5E42" w:rsidRDefault="00B75049" w:rsidP="00B80977">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信用担保</w:t>
            </w:r>
          </w:p>
        </w:tc>
        <w:tc>
          <w:tcPr>
            <w:tcW w:w="1300" w:type="dxa"/>
            <w:vAlign w:val="center"/>
          </w:tcPr>
          <w:p w14:paraId="5DE7342F" w14:textId="77777777" w:rsidR="00B75049" w:rsidRPr="009B5E42" w:rsidRDefault="00B75049" w:rsidP="00B80977">
            <w:pPr>
              <w:spacing w:line="240" w:lineRule="auto"/>
              <w:ind w:firstLineChars="0" w:firstLine="0"/>
              <w:jc w:val="center"/>
              <w:rPr>
                <w:rFonts w:ascii="Times New Roman" w:hAnsi="Times New Roman"/>
                <w:sz w:val="24"/>
                <w:szCs w:val="24"/>
                <w:lang w:val="zh-CN"/>
              </w:rPr>
            </w:pPr>
          </w:p>
        </w:tc>
      </w:tr>
      <w:tr w:rsidR="00B75049" w:rsidRPr="009B5E42" w14:paraId="3475B114" w14:textId="77777777" w:rsidTr="005D1D17">
        <w:trPr>
          <w:trHeight w:val="454"/>
        </w:trPr>
        <w:tc>
          <w:tcPr>
            <w:tcW w:w="2298" w:type="dxa"/>
            <w:vAlign w:val="center"/>
          </w:tcPr>
          <w:p w14:paraId="1EA619BE" w14:textId="77777777" w:rsidR="00B75049" w:rsidRPr="009B5E42" w:rsidRDefault="00B75049" w:rsidP="00B80977">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03</w:t>
            </w:r>
          </w:p>
        </w:tc>
        <w:tc>
          <w:tcPr>
            <w:tcW w:w="4386" w:type="dxa"/>
            <w:vAlign w:val="center"/>
          </w:tcPr>
          <w:p w14:paraId="65363E46" w14:textId="77777777" w:rsidR="00B75049" w:rsidRPr="009B5E42" w:rsidRDefault="00B75049" w:rsidP="00B80977">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抵质押</w:t>
            </w:r>
          </w:p>
        </w:tc>
        <w:tc>
          <w:tcPr>
            <w:tcW w:w="1300" w:type="dxa"/>
            <w:vAlign w:val="center"/>
          </w:tcPr>
          <w:p w14:paraId="6D0002BB" w14:textId="77777777" w:rsidR="00B75049" w:rsidRPr="009B5E42" w:rsidRDefault="00B75049" w:rsidP="00B80977">
            <w:pPr>
              <w:spacing w:line="240" w:lineRule="auto"/>
              <w:ind w:firstLineChars="0" w:firstLine="0"/>
              <w:jc w:val="center"/>
              <w:rPr>
                <w:rFonts w:ascii="Times New Roman" w:hAnsi="Times New Roman"/>
                <w:sz w:val="24"/>
                <w:szCs w:val="24"/>
                <w:lang w:val="zh-CN"/>
              </w:rPr>
            </w:pPr>
          </w:p>
        </w:tc>
      </w:tr>
      <w:tr w:rsidR="00B75049" w:rsidRPr="009B5E42" w14:paraId="04F3C783" w14:textId="77777777" w:rsidTr="005D1D17">
        <w:trPr>
          <w:trHeight w:val="454"/>
        </w:trPr>
        <w:tc>
          <w:tcPr>
            <w:tcW w:w="2298" w:type="dxa"/>
            <w:vAlign w:val="center"/>
          </w:tcPr>
          <w:p w14:paraId="22170A88" w14:textId="77777777" w:rsidR="00B75049" w:rsidRPr="009B5E42" w:rsidRDefault="00B75049" w:rsidP="00B80977">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04</w:t>
            </w:r>
          </w:p>
        </w:tc>
        <w:tc>
          <w:tcPr>
            <w:tcW w:w="4386" w:type="dxa"/>
            <w:vAlign w:val="center"/>
          </w:tcPr>
          <w:p w14:paraId="68FBDB12" w14:textId="77777777" w:rsidR="00B75049" w:rsidRPr="009B5E42" w:rsidRDefault="00B75049" w:rsidP="00B80977">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混合增信</w:t>
            </w:r>
          </w:p>
        </w:tc>
        <w:tc>
          <w:tcPr>
            <w:tcW w:w="1300" w:type="dxa"/>
            <w:vAlign w:val="center"/>
          </w:tcPr>
          <w:p w14:paraId="21102F50" w14:textId="77777777" w:rsidR="00B75049" w:rsidRPr="009B5E42" w:rsidRDefault="00B75049" w:rsidP="00B80977">
            <w:pPr>
              <w:spacing w:line="240" w:lineRule="auto"/>
              <w:ind w:firstLineChars="0" w:firstLine="0"/>
              <w:jc w:val="center"/>
              <w:rPr>
                <w:rFonts w:ascii="Times New Roman" w:hAnsi="Times New Roman"/>
                <w:sz w:val="24"/>
                <w:szCs w:val="24"/>
                <w:lang w:val="zh-CN"/>
              </w:rPr>
            </w:pPr>
          </w:p>
        </w:tc>
      </w:tr>
      <w:tr w:rsidR="00B75049" w:rsidRPr="009B5E42" w14:paraId="44900EEB" w14:textId="77777777" w:rsidTr="005D1D17">
        <w:trPr>
          <w:trHeight w:val="454"/>
        </w:trPr>
        <w:tc>
          <w:tcPr>
            <w:tcW w:w="2298" w:type="dxa"/>
            <w:vAlign w:val="center"/>
          </w:tcPr>
          <w:p w14:paraId="1739AFF4" w14:textId="77777777" w:rsidR="00B75049" w:rsidRPr="009B5E42" w:rsidRDefault="00B75049" w:rsidP="00B80977">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99</w:t>
            </w:r>
          </w:p>
        </w:tc>
        <w:tc>
          <w:tcPr>
            <w:tcW w:w="4386" w:type="dxa"/>
            <w:vAlign w:val="center"/>
          </w:tcPr>
          <w:p w14:paraId="1B1FE26F" w14:textId="77777777" w:rsidR="00B75049" w:rsidRPr="009B5E42" w:rsidRDefault="00B75049" w:rsidP="00B80977">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其他</w:t>
            </w:r>
          </w:p>
        </w:tc>
        <w:tc>
          <w:tcPr>
            <w:tcW w:w="1300" w:type="dxa"/>
            <w:vAlign w:val="center"/>
          </w:tcPr>
          <w:p w14:paraId="313E780B" w14:textId="77777777" w:rsidR="00B75049" w:rsidRPr="009B5E42" w:rsidRDefault="00B75049" w:rsidP="00B80977">
            <w:pPr>
              <w:spacing w:line="240" w:lineRule="auto"/>
              <w:ind w:firstLineChars="0" w:firstLine="0"/>
              <w:jc w:val="center"/>
              <w:rPr>
                <w:rFonts w:ascii="Times New Roman" w:hAnsi="Times New Roman"/>
                <w:sz w:val="24"/>
                <w:szCs w:val="24"/>
                <w:lang w:val="zh-CN"/>
              </w:rPr>
            </w:pPr>
          </w:p>
        </w:tc>
      </w:tr>
    </w:tbl>
    <w:p w14:paraId="65992DCD" w14:textId="77777777" w:rsidR="00030B9B" w:rsidRPr="009B5E42" w:rsidRDefault="00030B9B" w:rsidP="00030B9B">
      <w:pPr>
        <w:ind w:firstLine="560"/>
      </w:pPr>
    </w:p>
    <w:p w14:paraId="407F08E9" w14:textId="77777777" w:rsidR="00B75049" w:rsidRPr="009B5E42" w:rsidRDefault="00B75049" w:rsidP="00B75049">
      <w:pPr>
        <w:pStyle w:val="3"/>
        <w:rPr>
          <w:rFonts w:ascii="Times New Roman" w:hAnsi="Times New Roman"/>
        </w:rPr>
      </w:pPr>
      <w:r w:rsidRPr="009B5E42">
        <w:rPr>
          <w:rFonts w:ascii="Times New Roman" w:hAnsi="Times New Roman"/>
        </w:rPr>
        <w:t>发行方式代码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2513"/>
        <w:gridCol w:w="4797"/>
        <w:gridCol w:w="1422"/>
      </w:tblGrid>
      <w:tr w:rsidR="00B75049" w:rsidRPr="009B5E42" w14:paraId="24CBE9D7" w14:textId="77777777" w:rsidTr="00C56CA1">
        <w:trPr>
          <w:trHeight w:val="454"/>
        </w:trPr>
        <w:tc>
          <w:tcPr>
            <w:tcW w:w="2513" w:type="dxa"/>
            <w:shd w:val="clear" w:color="auto" w:fill="FFFFFF"/>
            <w:vAlign w:val="center"/>
          </w:tcPr>
          <w:p w14:paraId="64859AA6" w14:textId="77777777"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w:t>
            </w:r>
          </w:p>
        </w:tc>
        <w:tc>
          <w:tcPr>
            <w:tcW w:w="4797" w:type="dxa"/>
            <w:shd w:val="clear" w:color="auto" w:fill="FFFFFF"/>
            <w:vAlign w:val="center"/>
          </w:tcPr>
          <w:p w14:paraId="748AC17F" w14:textId="77777777"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代码值</w:t>
            </w:r>
          </w:p>
        </w:tc>
        <w:tc>
          <w:tcPr>
            <w:tcW w:w="1422" w:type="dxa"/>
            <w:shd w:val="clear" w:color="auto" w:fill="FFFFFF"/>
            <w:vAlign w:val="center"/>
          </w:tcPr>
          <w:p w14:paraId="0A2E1442" w14:textId="77777777"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备注</w:t>
            </w:r>
          </w:p>
        </w:tc>
      </w:tr>
      <w:tr w:rsidR="00B75049" w:rsidRPr="009B5E42" w14:paraId="312FAB40" w14:textId="77777777" w:rsidTr="00C56CA1">
        <w:trPr>
          <w:trHeight w:val="454"/>
        </w:trPr>
        <w:tc>
          <w:tcPr>
            <w:tcW w:w="2513" w:type="dxa"/>
            <w:vAlign w:val="center"/>
          </w:tcPr>
          <w:p w14:paraId="3DD6A9FB" w14:textId="77777777" w:rsidR="00B75049" w:rsidRPr="009B5E42" w:rsidRDefault="00B75049" w:rsidP="00B80977">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03</w:t>
            </w:r>
          </w:p>
        </w:tc>
        <w:tc>
          <w:tcPr>
            <w:tcW w:w="4797" w:type="dxa"/>
            <w:vAlign w:val="center"/>
          </w:tcPr>
          <w:p w14:paraId="6F43E9F5" w14:textId="77777777"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非公开发行</w:t>
            </w:r>
          </w:p>
        </w:tc>
        <w:tc>
          <w:tcPr>
            <w:tcW w:w="1422" w:type="dxa"/>
            <w:vAlign w:val="center"/>
          </w:tcPr>
          <w:p w14:paraId="1B734BCD" w14:textId="77777777" w:rsidR="00B75049" w:rsidRPr="009B5E42" w:rsidRDefault="00B75049" w:rsidP="00B80977">
            <w:pPr>
              <w:spacing w:line="240" w:lineRule="auto"/>
              <w:ind w:firstLineChars="0" w:firstLine="0"/>
              <w:jc w:val="center"/>
              <w:rPr>
                <w:rFonts w:ascii="Times New Roman" w:hAnsi="Times New Roman"/>
                <w:sz w:val="24"/>
                <w:szCs w:val="24"/>
                <w:lang w:val="zh-CN"/>
              </w:rPr>
            </w:pPr>
          </w:p>
        </w:tc>
      </w:tr>
    </w:tbl>
    <w:p w14:paraId="0CC97D6F" w14:textId="77777777" w:rsidR="00B75049" w:rsidRPr="009B5E42" w:rsidRDefault="00B75049" w:rsidP="00B75049">
      <w:pPr>
        <w:ind w:firstLine="560"/>
        <w:rPr>
          <w:rFonts w:ascii="Times New Roman" w:hAnsi="Times New Roman"/>
        </w:rPr>
      </w:pPr>
    </w:p>
    <w:p w14:paraId="7E9229CE" w14:textId="77777777" w:rsidR="00B75049" w:rsidRPr="009B5E42" w:rsidRDefault="00B75049" w:rsidP="00B75049">
      <w:pPr>
        <w:pStyle w:val="3"/>
        <w:rPr>
          <w:rFonts w:ascii="Times New Roman" w:hAnsi="Times New Roman"/>
        </w:rPr>
      </w:pPr>
      <w:r w:rsidRPr="009B5E42">
        <w:rPr>
          <w:rFonts w:ascii="Times New Roman" w:hAnsi="Times New Roman" w:hint="eastAsia"/>
        </w:rPr>
        <w:t>基础资产类型代码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2514"/>
        <w:gridCol w:w="4196"/>
        <w:gridCol w:w="2022"/>
      </w:tblGrid>
      <w:tr w:rsidR="00B75049" w:rsidRPr="009B5E42" w14:paraId="2A6322C2" w14:textId="77777777" w:rsidTr="00D42777">
        <w:trPr>
          <w:trHeight w:val="454"/>
        </w:trPr>
        <w:tc>
          <w:tcPr>
            <w:tcW w:w="2514" w:type="dxa"/>
            <w:shd w:val="clear" w:color="auto" w:fill="FFFFFF"/>
            <w:vAlign w:val="center"/>
          </w:tcPr>
          <w:p w14:paraId="485AB5A7" w14:textId="77777777"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w:t>
            </w:r>
          </w:p>
        </w:tc>
        <w:tc>
          <w:tcPr>
            <w:tcW w:w="4196" w:type="dxa"/>
            <w:shd w:val="clear" w:color="auto" w:fill="FFFFFF"/>
            <w:vAlign w:val="center"/>
          </w:tcPr>
          <w:p w14:paraId="5AF79E35" w14:textId="77777777"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代码值</w:t>
            </w:r>
          </w:p>
        </w:tc>
        <w:tc>
          <w:tcPr>
            <w:tcW w:w="2022" w:type="dxa"/>
            <w:shd w:val="clear" w:color="auto" w:fill="FFFFFF"/>
            <w:vAlign w:val="center"/>
          </w:tcPr>
          <w:p w14:paraId="687D4F96" w14:textId="77777777"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备注</w:t>
            </w:r>
          </w:p>
        </w:tc>
      </w:tr>
      <w:tr w:rsidR="00D42777" w:rsidRPr="009B5E42" w14:paraId="1A346726" w14:textId="77777777" w:rsidTr="00D42777">
        <w:trPr>
          <w:trHeight w:val="454"/>
        </w:trPr>
        <w:tc>
          <w:tcPr>
            <w:tcW w:w="2514" w:type="dxa"/>
            <w:vAlign w:val="center"/>
          </w:tcPr>
          <w:p w14:paraId="38392A38" w14:textId="3B6A083C"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0101</w:t>
            </w:r>
          </w:p>
        </w:tc>
        <w:tc>
          <w:tcPr>
            <w:tcW w:w="4196" w:type="dxa"/>
            <w:vAlign w:val="center"/>
          </w:tcPr>
          <w:p w14:paraId="04157399" w14:textId="12C568D1"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应收账款</w:t>
            </w:r>
          </w:p>
        </w:tc>
        <w:tc>
          <w:tcPr>
            <w:tcW w:w="2022" w:type="dxa"/>
            <w:vAlign w:val="center"/>
          </w:tcPr>
          <w:p w14:paraId="46007279" w14:textId="77777777" w:rsidR="00D42777" w:rsidRPr="009B5E42" w:rsidRDefault="00D42777" w:rsidP="00D42777">
            <w:pPr>
              <w:spacing w:line="240" w:lineRule="auto"/>
              <w:ind w:firstLineChars="0" w:firstLine="0"/>
              <w:jc w:val="center"/>
              <w:rPr>
                <w:rFonts w:ascii="Times New Roman" w:hAnsi="Times New Roman"/>
                <w:sz w:val="24"/>
                <w:szCs w:val="24"/>
                <w:lang w:val="zh-CN"/>
              </w:rPr>
            </w:pPr>
          </w:p>
        </w:tc>
      </w:tr>
      <w:tr w:rsidR="00D42777" w:rsidRPr="009B5E42" w14:paraId="50DFA2E3" w14:textId="77777777" w:rsidTr="00D42777">
        <w:trPr>
          <w:trHeight w:val="454"/>
        </w:trPr>
        <w:tc>
          <w:tcPr>
            <w:tcW w:w="2514" w:type="dxa"/>
            <w:vAlign w:val="center"/>
          </w:tcPr>
          <w:p w14:paraId="6765D274" w14:textId="177BE4A0"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0102</w:t>
            </w:r>
          </w:p>
        </w:tc>
        <w:tc>
          <w:tcPr>
            <w:tcW w:w="4196" w:type="dxa"/>
            <w:vAlign w:val="center"/>
          </w:tcPr>
          <w:p w14:paraId="48478814" w14:textId="6DA4B845"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小额贷款债权</w:t>
            </w:r>
          </w:p>
        </w:tc>
        <w:tc>
          <w:tcPr>
            <w:tcW w:w="2022" w:type="dxa"/>
            <w:vAlign w:val="center"/>
          </w:tcPr>
          <w:p w14:paraId="7B3C3C3B"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70A36248" w14:textId="77777777" w:rsidTr="00D42777">
        <w:trPr>
          <w:trHeight w:val="454"/>
        </w:trPr>
        <w:tc>
          <w:tcPr>
            <w:tcW w:w="2514" w:type="dxa"/>
            <w:vAlign w:val="center"/>
          </w:tcPr>
          <w:p w14:paraId="2E78B742" w14:textId="602D23E7"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0103</w:t>
            </w:r>
          </w:p>
        </w:tc>
        <w:tc>
          <w:tcPr>
            <w:tcW w:w="4196" w:type="dxa"/>
            <w:vAlign w:val="center"/>
          </w:tcPr>
          <w:p w14:paraId="681B1BD1" w14:textId="7D0E5AFA"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融资融券债权</w:t>
            </w:r>
          </w:p>
        </w:tc>
        <w:tc>
          <w:tcPr>
            <w:tcW w:w="2022" w:type="dxa"/>
            <w:vAlign w:val="center"/>
          </w:tcPr>
          <w:p w14:paraId="73070DA5"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69BAF32D" w14:textId="77777777" w:rsidTr="00D42777">
        <w:trPr>
          <w:trHeight w:val="454"/>
        </w:trPr>
        <w:tc>
          <w:tcPr>
            <w:tcW w:w="2514" w:type="dxa"/>
            <w:vAlign w:val="center"/>
          </w:tcPr>
          <w:p w14:paraId="46FE615D" w14:textId="69563667"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0104</w:t>
            </w:r>
          </w:p>
        </w:tc>
        <w:tc>
          <w:tcPr>
            <w:tcW w:w="4196" w:type="dxa"/>
            <w:vAlign w:val="center"/>
          </w:tcPr>
          <w:p w14:paraId="27E9F458" w14:textId="50C686D7"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proofErr w:type="gramStart"/>
            <w:r w:rsidRPr="00B951BA">
              <w:rPr>
                <w:rFonts w:ascii="Times New Roman" w:hAnsi="Times New Roman"/>
                <w:color w:val="000000"/>
                <w:sz w:val="24"/>
                <w:szCs w:val="24"/>
              </w:rPr>
              <w:t>保理融资</w:t>
            </w:r>
            <w:proofErr w:type="gramEnd"/>
            <w:r w:rsidRPr="00B951BA">
              <w:rPr>
                <w:rFonts w:ascii="Times New Roman" w:hAnsi="Times New Roman"/>
                <w:color w:val="000000"/>
                <w:sz w:val="24"/>
                <w:szCs w:val="24"/>
              </w:rPr>
              <w:t>债权</w:t>
            </w:r>
          </w:p>
        </w:tc>
        <w:tc>
          <w:tcPr>
            <w:tcW w:w="2022" w:type="dxa"/>
            <w:vAlign w:val="center"/>
          </w:tcPr>
          <w:p w14:paraId="554F995A"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5868882F" w14:textId="77777777" w:rsidTr="00D42777">
        <w:trPr>
          <w:trHeight w:val="454"/>
        </w:trPr>
        <w:tc>
          <w:tcPr>
            <w:tcW w:w="2514" w:type="dxa"/>
            <w:vAlign w:val="center"/>
          </w:tcPr>
          <w:p w14:paraId="440FEB40" w14:textId="21B85A87"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0105</w:t>
            </w:r>
          </w:p>
        </w:tc>
        <w:tc>
          <w:tcPr>
            <w:tcW w:w="4196" w:type="dxa"/>
            <w:vAlign w:val="center"/>
          </w:tcPr>
          <w:p w14:paraId="31C0D14A" w14:textId="17113829"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证券融资融券债权</w:t>
            </w:r>
          </w:p>
        </w:tc>
        <w:tc>
          <w:tcPr>
            <w:tcW w:w="2022" w:type="dxa"/>
            <w:vAlign w:val="center"/>
          </w:tcPr>
          <w:p w14:paraId="4D29D1F5"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51F90D1D" w14:textId="77777777" w:rsidTr="00D42777">
        <w:trPr>
          <w:trHeight w:val="454"/>
        </w:trPr>
        <w:tc>
          <w:tcPr>
            <w:tcW w:w="2514" w:type="dxa"/>
            <w:vAlign w:val="center"/>
          </w:tcPr>
          <w:p w14:paraId="3D3D474B" w14:textId="5750C4A6"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0106</w:t>
            </w:r>
          </w:p>
        </w:tc>
        <w:tc>
          <w:tcPr>
            <w:tcW w:w="4196" w:type="dxa"/>
            <w:vAlign w:val="center"/>
          </w:tcPr>
          <w:p w14:paraId="72E4E860" w14:textId="7E91BB50"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股票质押回购债权</w:t>
            </w:r>
          </w:p>
        </w:tc>
        <w:tc>
          <w:tcPr>
            <w:tcW w:w="2022" w:type="dxa"/>
            <w:vAlign w:val="center"/>
          </w:tcPr>
          <w:p w14:paraId="52B3ACCD"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495DB81B" w14:textId="77777777" w:rsidTr="00D42777">
        <w:trPr>
          <w:trHeight w:val="454"/>
        </w:trPr>
        <w:tc>
          <w:tcPr>
            <w:tcW w:w="2514" w:type="dxa"/>
            <w:vAlign w:val="center"/>
          </w:tcPr>
          <w:p w14:paraId="5A78E6CD" w14:textId="267B6FB5"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0107</w:t>
            </w:r>
          </w:p>
        </w:tc>
        <w:tc>
          <w:tcPr>
            <w:tcW w:w="4196" w:type="dxa"/>
            <w:vAlign w:val="center"/>
          </w:tcPr>
          <w:p w14:paraId="6B3B3B6F" w14:textId="100C19F0"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保单质押贷款债权</w:t>
            </w:r>
          </w:p>
        </w:tc>
        <w:tc>
          <w:tcPr>
            <w:tcW w:w="2022" w:type="dxa"/>
            <w:vAlign w:val="center"/>
          </w:tcPr>
          <w:p w14:paraId="5A63FFEB"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43C1E7F9" w14:textId="77777777" w:rsidTr="00D42777">
        <w:trPr>
          <w:trHeight w:val="454"/>
        </w:trPr>
        <w:tc>
          <w:tcPr>
            <w:tcW w:w="2514" w:type="dxa"/>
            <w:vAlign w:val="center"/>
          </w:tcPr>
          <w:p w14:paraId="2B6CC691" w14:textId="650A42A9"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0108</w:t>
            </w:r>
          </w:p>
        </w:tc>
        <w:tc>
          <w:tcPr>
            <w:tcW w:w="4196" w:type="dxa"/>
            <w:vAlign w:val="center"/>
          </w:tcPr>
          <w:p w14:paraId="070A6B97" w14:textId="49A34C5F"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个人住房公积金贷</w:t>
            </w:r>
          </w:p>
        </w:tc>
        <w:tc>
          <w:tcPr>
            <w:tcW w:w="2022" w:type="dxa"/>
            <w:vAlign w:val="center"/>
          </w:tcPr>
          <w:p w14:paraId="35CE3B33"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45AB6360" w14:textId="77777777" w:rsidTr="00D42777">
        <w:trPr>
          <w:trHeight w:val="454"/>
        </w:trPr>
        <w:tc>
          <w:tcPr>
            <w:tcW w:w="2514" w:type="dxa"/>
            <w:vAlign w:val="center"/>
          </w:tcPr>
          <w:p w14:paraId="00ED0A23" w14:textId="0F2305E0"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0109</w:t>
            </w:r>
          </w:p>
        </w:tc>
        <w:tc>
          <w:tcPr>
            <w:tcW w:w="4196" w:type="dxa"/>
            <w:vAlign w:val="center"/>
          </w:tcPr>
          <w:p w14:paraId="20AA898E" w14:textId="54DED45A"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购房尾款</w:t>
            </w:r>
          </w:p>
        </w:tc>
        <w:tc>
          <w:tcPr>
            <w:tcW w:w="2022" w:type="dxa"/>
            <w:vAlign w:val="center"/>
          </w:tcPr>
          <w:p w14:paraId="496BBFD6"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73ED0656" w14:textId="77777777" w:rsidTr="00D42777">
        <w:trPr>
          <w:trHeight w:val="454"/>
        </w:trPr>
        <w:tc>
          <w:tcPr>
            <w:tcW w:w="2514" w:type="dxa"/>
            <w:vAlign w:val="center"/>
          </w:tcPr>
          <w:p w14:paraId="5B1027F3" w14:textId="30D789F2"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0110</w:t>
            </w:r>
          </w:p>
        </w:tc>
        <w:tc>
          <w:tcPr>
            <w:tcW w:w="4196" w:type="dxa"/>
            <w:vAlign w:val="center"/>
          </w:tcPr>
          <w:p w14:paraId="15D97976" w14:textId="77A32CCA"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信托受益权</w:t>
            </w:r>
          </w:p>
        </w:tc>
        <w:tc>
          <w:tcPr>
            <w:tcW w:w="2022" w:type="dxa"/>
            <w:vAlign w:val="center"/>
          </w:tcPr>
          <w:p w14:paraId="531551B9"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50A9AB45" w14:textId="77777777" w:rsidTr="00D42777">
        <w:trPr>
          <w:trHeight w:val="454"/>
        </w:trPr>
        <w:tc>
          <w:tcPr>
            <w:tcW w:w="2514" w:type="dxa"/>
            <w:vAlign w:val="center"/>
          </w:tcPr>
          <w:p w14:paraId="6719132A" w14:textId="1FE112C2"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lastRenderedPageBreak/>
              <w:t>0111</w:t>
            </w:r>
          </w:p>
        </w:tc>
        <w:tc>
          <w:tcPr>
            <w:tcW w:w="4196" w:type="dxa"/>
            <w:vAlign w:val="center"/>
          </w:tcPr>
          <w:p w14:paraId="48013143" w14:textId="4DB9A882"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委</w:t>
            </w:r>
            <w:proofErr w:type="gramStart"/>
            <w:r w:rsidRPr="00B951BA">
              <w:rPr>
                <w:rFonts w:ascii="Times New Roman" w:hAnsi="Times New Roman"/>
                <w:color w:val="000000"/>
                <w:sz w:val="24"/>
                <w:szCs w:val="24"/>
              </w:rPr>
              <w:t>贷贷款</w:t>
            </w:r>
            <w:proofErr w:type="gramEnd"/>
            <w:r w:rsidRPr="00B951BA">
              <w:rPr>
                <w:rFonts w:ascii="Times New Roman" w:hAnsi="Times New Roman"/>
                <w:color w:val="000000"/>
                <w:sz w:val="24"/>
                <w:szCs w:val="24"/>
              </w:rPr>
              <w:t>债权</w:t>
            </w:r>
          </w:p>
        </w:tc>
        <w:tc>
          <w:tcPr>
            <w:tcW w:w="2022" w:type="dxa"/>
            <w:vAlign w:val="center"/>
          </w:tcPr>
          <w:p w14:paraId="70CBAC9B"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3E3F2380" w14:textId="77777777" w:rsidTr="00D42777">
        <w:trPr>
          <w:trHeight w:val="454"/>
        </w:trPr>
        <w:tc>
          <w:tcPr>
            <w:tcW w:w="2514" w:type="dxa"/>
            <w:vAlign w:val="center"/>
          </w:tcPr>
          <w:p w14:paraId="181C64BD" w14:textId="34416F71"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0112</w:t>
            </w:r>
          </w:p>
        </w:tc>
        <w:tc>
          <w:tcPr>
            <w:tcW w:w="4196" w:type="dxa"/>
            <w:vAlign w:val="center"/>
          </w:tcPr>
          <w:p w14:paraId="14516501" w14:textId="056609A3"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同业借款债权</w:t>
            </w:r>
          </w:p>
        </w:tc>
        <w:tc>
          <w:tcPr>
            <w:tcW w:w="2022" w:type="dxa"/>
            <w:vAlign w:val="center"/>
          </w:tcPr>
          <w:p w14:paraId="119C8FA3"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2FF11C10" w14:textId="77777777" w:rsidTr="00D42777">
        <w:trPr>
          <w:trHeight w:val="454"/>
        </w:trPr>
        <w:tc>
          <w:tcPr>
            <w:tcW w:w="2514" w:type="dxa"/>
            <w:vAlign w:val="center"/>
          </w:tcPr>
          <w:p w14:paraId="1741C3B0" w14:textId="433FE7CF"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0113</w:t>
            </w:r>
          </w:p>
        </w:tc>
        <w:tc>
          <w:tcPr>
            <w:tcW w:w="4196" w:type="dxa"/>
            <w:vAlign w:val="center"/>
          </w:tcPr>
          <w:p w14:paraId="50FCF6C7" w14:textId="50EF51E2"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商业物业抵押贷款（</w:t>
            </w:r>
            <w:r w:rsidRPr="00B951BA">
              <w:rPr>
                <w:rFonts w:ascii="Times New Roman" w:hAnsi="Times New Roman"/>
                <w:color w:val="000000"/>
                <w:sz w:val="24"/>
                <w:szCs w:val="24"/>
              </w:rPr>
              <w:t>CMBS</w:t>
            </w:r>
            <w:r w:rsidRPr="00B951BA">
              <w:rPr>
                <w:rFonts w:ascii="Times New Roman" w:hAnsi="Times New Roman"/>
                <w:color w:val="000000"/>
                <w:sz w:val="24"/>
                <w:szCs w:val="24"/>
              </w:rPr>
              <w:t>）</w:t>
            </w:r>
          </w:p>
        </w:tc>
        <w:tc>
          <w:tcPr>
            <w:tcW w:w="2022" w:type="dxa"/>
            <w:vAlign w:val="center"/>
          </w:tcPr>
          <w:p w14:paraId="139400D8"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286DE616" w14:textId="77777777" w:rsidTr="00D42777">
        <w:trPr>
          <w:trHeight w:val="454"/>
        </w:trPr>
        <w:tc>
          <w:tcPr>
            <w:tcW w:w="2514" w:type="dxa"/>
            <w:vAlign w:val="center"/>
          </w:tcPr>
          <w:p w14:paraId="4FCE5120" w14:textId="12EA7007"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0114</w:t>
            </w:r>
          </w:p>
        </w:tc>
        <w:tc>
          <w:tcPr>
            <w:tcW w:w="4196" w:type="dxa"/>
            <w:vAlign w:val="center"/>
          </w:tcPr>
          <w:p w14:paraId="390B251F" w14:textId="7BE3383B"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银行间信贷资产</w:t>
            </w:r>
          </w:p>
        </w:tc>
        <w:tc>
          <w:tcPr>
            <w:tcW w:w="2022" w:type="dxa"/>
            <w:vAlign w:val="center"/>
          </w:tcPr>
          <w:p w14:paraId="7B9BF0B2"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66830CBB" w14:textId="77777777" w:rsidTr="00D42777">
        <w:trPr>
          <w:trHeight w:val="454"/>
        </w:trPr>
        <w:tc>
          <w:tcPr>
            <w:tcW w:w="2514" w:type="dxa"/>
            <w:vAlign w:val="center"/>
          </w:tcPr>
          <w:p w14:paraId="1B209291" w14:textId="7C224460"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0199</w:t>
            </w:r>
          </w:p>
        </w:tc>
        <w:tc>
          <w:tcPr>
            <w:tcW w:w="4196" w:type="dxa"/>
            <w:vAlign w:val="center"/>
          </w:tcPr>
          <w:p w14:paraId="4BA37D79" w14:textId="05D2B4F1"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其他债权类</w:t>
            </w:r>
          </w:p>
        </w:tc>
        <w:tc>
          <w:tcPr>
            <w:tcW w:w="2022" w:type="dxa"/>
            <w:vAlign w:val="center"/>
          </w:tcPr>
          <w:p w14:paraId="5A1158A8"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036DBF06" w14:textId="77777777" w:rsidTr="00D42777">
        <w:trPr>
          <w:trHeight w:val="454"/>
        </w:trPr>
        <w:tc>
          <w:tcPr>
            <w:tcW w:w="2514" w:type="dxa"/>
            <w:vAlign w:val="center"/>
          </w:tcPr>
          <w:p w14:paraId="4C8C4AC2" w14:textId="28D83712"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0201</w:t>
            </w:r>
          </w:p>
        </w:tc>
        <w:tc>
          <w:tcPr>
            <w:tcW w:w="4196" w:type="dxa"/>
            <w:vAlign w:val="center"/>
          </w:tcPr>
          <w:p w14:paraId="3D1CD2BD" w14:textId="756F5961"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基础设施收费</w:t>
            </w:r>
          </w:p>
        </w:tc>
        <w:tc>
          <w:tcPr>
            <w:tcW w:w="2022" w:type="dxa"/>
            <w:vAlign w:val="center"/>
          </w:tcPr>
          <w:p w14:paraId="15CD6378"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25224745" w14:textId="77777777" w:rsidTr="00D42777">
        <w:trPr>
          <w:trHeight w:val="454"/>
        </w:trPr>
        <w:tc>
          <w:tcPr>
            <w:tcW w:w="2514" w:type="dxa"/>
            <w:vAlign w:val="center"/>
          </w:tcPr>
          <w:p w14:paraId="24460726" w14:textId="591AF7DE"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0202</w:t>
            </w:r>
          </w:p>
        </w:tc>
        <w:tc>
          <w:tcPr>
            <w:tcW w:w="4196" w:type="dxa"/>
            <w:vAlign w:val="center"/>
          </w:tcPr>
          <w:p w14:paraId="2D8CF899" w14:textId="7CDDEAEE"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保障房</w:t>
            </w:r>
          </w:p>
        </w:tc>
        <w:tc>
          <w:tcPr>
            <w:tcW w:w="2022" w:type="dxa"/>
            <w:vAlign w:val="center"/>
          </w:tcPr>
          <w:p w14:paraId="1429DD7A"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3538506C" w14:textId="77777777" w:rsidTr="00D42777">
        <w:trPr>
          <w:trHeight w:val="454"/>
        </w:trPr>
        <w:tc>
          <w:tcPr>
            <w:tcW w:w="2514" w:type="dxa"/>
            <w:vAlign w:val="center"/>
          </w:tcPr>
          <w:p w14:paraId="2F14F384" w14:textId="29B01749"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0203</w:t>
            </w:r>
          </w:p>
        </w:tc>
        <w:tc>
          <w:tcPr>
            <w:tcW w:w="4196" w:type="dxa"/>
            <w:vAlign w:val="center"/>
          </w:tcPr>
          <w:p w14:paraId="51CED370" w14:textId="5BCD9C12"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proofErr w:type="gramStart"/>
            <w:r w:rsidRPr="00B951BA">
              <w:rPr>
                <w:rFonts w:ascii="Times New Roman" w:hAnsi="Times New Roman"/>
                <w:color w:val="000000"/>
                <w:sz w:val="24"/>
                <w:szCs w:val="24"/>
              </w:rPr>
              <w:t>物业费</w:t>
            </w:r>
            <w:proofErr w:type="gramEnd"/>
          </w:p>
        </w:tc>
        <w:tc>
          <w:tcPr>
            <w:tcW w:w="2022" w:type="dxa"/>
            <w:vAlign w:val="center"/>
          </w:tcPr>
          <w:p w14:paraId="06924A48"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7589C80C" w14:textId="77777777" w:rsidTr="00D42777">
        <w:trPr>
          <w:trHeight w:val="454"/>
        </w:trPr>
        <w:tc>
          <w:tcPr>
            <w:tcW w:w="2514" w:type="dxa"/>
            <w:vAlign w:val="center"/>
          </w:tcPr>
          <w:p w14:paraId="4C7215C7" w14:textId="07FB9B2D"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0204</w:t>
            </w:r>
          </w:p>
        </w:tc>
        <w:tc>
          <w:tcPr>
            <w:tcW w:w="4196" w:type="dxa"/>
            <w:vAlign w:val="center"/>
          </w:tcPr>
          <w:p w14:paraId="4FBA4544" w14:textId="7D3804C1"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商业物业租金</w:t>
            </w:r>
          </w:p>
        </w:tc>
        <w:tc>
          <w:tcPr>
            <w:tcW w:w="2022" w:type="dxa"/>
            <w:vAlign w:val="center"/>
          </w:tcPr>
          <w:p w14:paraId="3800109A"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711DCA3C" w14:textId="77777777" w:rsidTr="00D42777">
        <w:trPr>
          <w:trHeight w:val="454"/>
        </w:trPr>
        <w:tc>
          <w:tcPr>
            <w:tcW w:w="2514" w:type="dxa"/>
            <w:vAlign w:val="center"/>
          </w:tcPr>
          <w:p w14:paraId="41CC67F9" w14:textId="5A1157C2"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0205</w:t>
            </w:r>
          </w:p>
        </w:tc>
        <w:tc>
          <w:tcPr>
            <w:tcW w:w="4196" w:type="dxa"/>
            <w:vAlign w:val="center"/>
          </w:tcPr>
          <w:p w14:paraId="59BD9FC9" w14:textId="22088B05"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物业</w:t>
            </w:r>
            <w:r w:rsidRPr="00B951BA">
              <w:rPr>
                <w:rFonts w:ascii="Times New Roman" w:hAnsi="Times New Roman"/>
                <w:color w:val="000000"/>
                <w:sz w:val="24"/>
                <w:szCs w:val="24"/>
              </w:rPr>
              <w:t>+</w:t>
            </w:r>
            <w:r w:rsidRPr="00B951BA">
              <w:rPr>
                <w:rFonts w:ascii="Times New Roman" w:hAnsi="Times New Roman"/>
                <w:color w:val="000000"/>
                <w:sz w:val="24"/>
                <w:szCs w:val="24"/>
              </w:rPr>
              <w:t>商业租金（综合）</w:t>
            </w:r>
          </w:p>
        </w:tc>
        <w:tc>
          <w:tcPr>
            <w:tcW w:w="2022" w:type="dxa"/>
            <w:vAlign w:val="center"/>
          </w:tcPr>
          <w:p w14:paraId="5AA7C42D"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6879724A" w14:textId="77777777" w:rsidTr="00D42777">
        <w:trPr>
          <w:trHeight w:val="454"/>
        </w:trPr>
        <w:tc>
          <w:tcPr>
            <w:tcW w:w="2514" w:type="dxa"/>
            <w:vAlign w:val="center"/>
          </w:tcPr>
          <w:p w14:paraId="1EE46279" w14:textId="2D21393C"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0299</w:t>
            </w:r>
          </w:p>
        </w:tc>
        <w:tc>
          <w:tcPr>
            <w:tcW w:w="4196" w:type="dxa"/>
            <w:vAlign w:val="center"/>
          </w:tcPr>
          <w:p w14:paraId="3AA28D68" w14:textId="2B4350BF"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其他未来经营收入类</w:t>
            </w:r>
          </w:p>
        </w:tc>
        <w:tc>
          <w:tcPr>
            <w:tcW w:w="2022" w:type="dxa"/>
            <w:vAlign w:val="center"/>
          </w:tcPr>
          <w:p w14:paraId="09179345"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095157DF" w14:textId="77777777" w:rsidTr="00D42777">
        <w:trPr>
          <w:trHeight w:val="454"/>
        </w:trPr>
        <w:tc>
          <w:tcPr>
            <w:tcW w:w="2514" w:type="dxa"/>
            <w:vAlign w:val="center"/>
          </w:tcPr>
          <w:p w14:paraId="162271E1" w14:textId="761B4062"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0301</w:t>
            </w:r>
          </w:p>
        </w:tc>
        <w:tc>
          <w:tcPr>
            <w:tcW w:w="4196" w:type="dxa"/>
            <w:vAlign w:val="center"/>
          </w:tcPr>
          <w:p w14:paraId="427774EB" w14:textId="2A1300FF"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REITS</w:t>
            </w:r>
            <w:r w:rsidRPr="00B951BA">
              <w:rPr>
                <w:rFonts w:ascii="Times New Roman" w:hAnsi="Times New Roman"/>
                <w:color w:val="000000"/>
                <w:sz w:val="24"/>
                <w:szCs w:val="24"/>
              </w:rPr>
              <w:t>类</w:t>
            </w:r>
          </w:p>
        </w:tc>
        <w:tc>
          <w:tcPr>
            <w:tcW w:w="2022" w:type="dxa"/>
            <w:vAlign w:val="center"/>
          </w:tcPr>
          <w:p w14:paraId="7BCD2D57"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5F78BF06" w14:textId="77777777" w:rsidTr="00D42777">
        <w:trPr>
          <w:trHeight w:val="454"/>
        </w:trPr>
        <w:tc>
          <w:tcPr>
            <w:tcW w:w="2514" w:type="dxa"/>
            <w:vAlign w:val="center"/>
          </w:tcPr>
          <w:p w14:paraId="10A4C3D5" w14:textId="21168892"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0401</w:t>
            </w:r>
          </w:p>
        </w:tc>
        <w:tc>
          <w:tcPr>
            <w:tcW w:w="4196" w:type="dxa"/>
            <w:vAlign w:val="center"/>
          </w:tcPr>
          <w:p w14:paraId="1BF9703D" w14:textId="32645037"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知识产权</w:t>
            </w:r>
          </w:p>
        </w:tc>
        <w:tc>
          <w:tcPr>
            <w:tcW w:w="2022" w:type="dxa"/>
            <w:vAlign w:val="center"/>
          </w:tcPr>
          <w:p w14:paraId="4B538DEE"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14:paraId="46A42F0C" w14:textId="77777777" w:rsidTr="00D42777">
        <w:trPr>
          <w:trHeight w:val="454"/>
        </w:trPr>
        <w:tc>
          <w:tcPr>
            <w:tcW w:w="2514" w:type="dxa"/>
            <w:vAlign w:val="center"/>
          </w:tcPr>
          <w:p w14:paraId="364521AC" w14:textId="60EA8DCA"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9999</w:t>
            </w:r>
          </w:p>
        </w:tc>
        <w:tc>
          <w:tcPr>
            <w:tcW w:w="4196" w:type="dxa"/>
            <w:vAlign w:val="center"/>
          </w:tcPr>
          <w:p w14:paraId="15298AD2" w14:textId="5921EBC5"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其他</w:t>
            </w:r>
          </w:p>
        </w:tc>
        <w:tc>
          <w:tcPr>
            <w:tcW w:w="2022" w:type="dxa"/>
            <w:vAlign w:val="center"/>
          </w:tcPr>
          <w:p w14:paraId="75BF4AC4" w14:textId="77777777" w:rsidR="00D42777" w:rsidRPr="009B5E42" w:rsidRDefault="00D42777" w:rsidP="00D42777">
            <w:pPr>
              <w:spacing w:line="240" w:lineRule="auto"/>
              <w:ind w:firstLineChars="0" w:firstLine="0"/>
              <w:jc w:val="center"/>
              <w:rPr>
                <w:rFonts w:ascii="Times New Roman" w:hAnsi="Times New Roman"/>
                <w:color w:val="000000"/>
                <w:sz w:val="24"/>
                <w:szCs w:val="24"/>
              </w:rPr>
            </w:pPr>
          </w:p>
        </w:tc>
      </w:tr>
    </w:tbl>
    <w:p w14:paraId="038888F3" w14:textId="77777777" w:rsidR="00030B9B" w:rsidRDefault="00030B9B" w:rsidP="00030B9B">
      <w:pPr>
        <w:ind w:firstLine="560"/>
      </w:pPr>
    </w:p>
    <w:p w14:paraId="0A211B66" w14:textId="77777777" w:rsidR="006F3039" w:rsidRPr="00755413" w:rsidRDefault="006F3039" w:rsidP="006F3039">
      <w:pPr>
        <w:pStyle w:val="3"/>
        <w:rPr>
          <w:rFonts w:ascii="Times New Roman" w:hAnsi="Times New Roman"/>
        </w:rPr>
      </w:pPr>
      <w:r w:rsidRPr="00755413">
        <w:rPr>
          <w:rFonts w:ascii="Times New Roman" w:hAnsi="Times New Roman" w:hint="eastAsia"/>
        </w:rPr>
        <w:t>发债主体类别代码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2514"/>
        <w:gridCol w:w="3190"/>
        <w:gridCol w:w="3028"/>
      </w:tblGrid>
      <w:tr w:rsidR="006F3039" w:rsidRPr="00755413" w14:paraId="698408AF" w14:textId="77777777" w:rsidTr="0051765B">
        <w:trPr>
          <w:trHeight w:val="454"/>
        </w:trPr>
        <w:tc>
          <w:tcPr>
            <w:tcW w:w="2514" w:type="dxa"/>
            <w:shd w:val="clear" w:color="auto" w:fill="FFFFFF"/>
            <w:vAlign w:val="center"/>
          </w:tcPr>
          <w:p w14:paraId="3324C6E3" w14:textId="77777777" w:rsidR="006F3039" w:rsidRPr="00755413" w:rsidRDefault="006F3039" w:rsidP="0051765B">
            <w:pPr>
              <w:widowControl/>
              <w:spacing w:line="240" w:lineRule="auto"/>
              <w:ind w:firstLineChars="0" w:firstLine="0"/>
              <w:jc w:val="center"/>
              <w:rPr>
                <w:rFonts w:ascii="Times New Roman" w:hAnsi="Times New Roman"/>
                <w:b/>
                <w:sz w:val="24"/>
                <w:szCs w:val="24"/>
                <w:lang w:val="zh-CN"/>
              </w:rPr>
            </w:pPr>
            <w:r w:rsidRPr="00755413">
              <w:rPr>
                <w:rFonts w:ascii="Times New Roman" w:hAnsi="Times New Roman" w:hint="eastAsia"/>
                <w:b/>
                <w:sz w:val="24"/>
                <w:szCs w:val="24"/>
                <w:lang w:val="zh-CN"/>
              </w:rPr>
              <w:t>代码</w:t>
            </w:r>
          </w:p>
        </w:tc>
        <w:tc>
          <w:tcPr>
            <w:tcW w:w="3190" w:type="dxa"/>
            <w:shd w:val="clear" w:color="auto" w:fill="FFFFFF"/>
            <w:vAlign w:val="center"/>
          </w:tcPr>
          <w:p w14:paraId="24EEBA19" w14:textId="77777777" w:rsidR="006F3039" w:rsidRPr="00755413" w:rsidRDefault="006F3039" w:rsidP="0051765B">
            <w:pPr>
              <w:widowControl/>
              <w:spacing w:line="240" w:lineRule="auto"/>
              <w:ind w:firstLineChars="0" w:firstLine="0"/>
              <w:jc w:val="center"/>
              <w:rPr>
                <w:rFonts w:ascii="Times New Roman" w:hAnsi="Times New Roman"/>
                <w:b/>
                <w:sz w:val="24"/>
                <w:szCs w:val="24"/>
                <w:lang w:val="zh-CN"/>
              </w:rPr>
            </w:pPr>
            <w:r w:rsidRPr="00755413">
              <w:rPr>
                <w:rFonts w:ascii="Times New Roman" w:hAnsi="Times New Roman" w:hint="eastAsia"/>
                <w:b/>
                <w:sz w:val="24"/>
                <w:szCs w:val="24"/>
                <w:lang w:val="zh-CN"/>
              </w:rPr>
              <w:t>代码值</w:t>
            </w:r>
          </w:p>
        </w:tc>
        <w:tc>
          <w:tcPr>
            <w:tcW w:w="3028" w:type="dxa"/>
            <w:shd w:val="clear" w:color="auto" w:fill="FFFFFF"/>
            <w:vAlign w:val="center"/>
          </w:tcPr>
          <w:p w14:paraId="75661D6E" w14:textId="77777777" w:rsidR="006F3039" w:rsidRPr="00755413" w:rsidRDefault="006F3039" w:rsidP="0051765B">
            <w:pPr>
              <w:widowControl/>
              <w:spacing w:line="240" w:lineRule="auto"/>
              <w:ind w:firstLineChars="0" w:firstLine="0"/>
              <w:jc w:val="center"/>
              <w:rPr>
                <w:rFonts w:ascii="Times New Roman" w:hAnsi="Times New Roman"/>
                <w:b/>
                <w:sz w:val="24"/>
                <w:szCs w:val="24"/>
                <w:lang w:val="zh-CN"/>
              </w:rPr>
            </w:pPr>
            <w:r w:rsidRPr="00755413">
              <w:rPr>
                <w:rFonts w:ascii="Times New Roman" w:hAnsi="Times New Roman" w:hint="eastAsia"/>
                <w:b/>
                <w:sz w:val="24"/>
                <w:szCs w:val="24"/>
                <w:lang w:val="zh-CN"/>
              </w:rPr>
              <w:t>备注</w:t>
            </w:r>
          </w:p>
        </w:tc>
      </w:tr>
      <w:tr w:rsidR="006F3039" w:rsidRPr="00755413" w14:paraId="4B9096BC" w14:textId="77777777" w:rsidTr="0051765B">
        <w:trPr>
          <w:trHeight w:val="454"/>
        </w:trPr>
        <w:tc>
          <w:tcPr>
            <w:tcW w:w="2514" w:type="dxa"/>
            <w:vAlign w:val="center"/>
          </w:tcPr>
          <w:p w14:paraId="094E0801" w14:textId="77777777" w:rsidR="006F3039" w:rsidRPr="00755413" w:rsidRDefault="006F3039" w:rsidP="0051765B">
            <w:pPr>
              <w:widowControl/>
              <w:spacing w:line="240" w:lineRule="auto"/>
              <w:ind w:firstLineChars="0" w:firstLine="0"/>
              <w:jc w:val="center"/>
              <w:rPr>
                <w:rFonts w:ascii="Times New Roman" w:hAnsi="Times New Roman"/>
                <w:color w:val="000000"/>
                <w:kern w:val="0"/>
                <w:sz w:val="24"/>
                <w:szCs w:val="24"/>
              </w:rPr>
            </w:pPr>
            <w:r w:rsidRPr="00755413">
              <w:rPr>
                <w:rFonts w:ascii="Times New Roman" w:hAnsi="Times New Roman"/>
                <w:color w:val="000000"/>
                <w:sz w:val="24"/>
                <w:szCs w:val="24"/>
              </w:rPr>
              <w:t>01</w:t>
            </w:r>
          </w:p>
        </w:tc>
        <w:tc>
          <w:tcPr>
            <w:tcW w:w="3190" w:type="dxa"/>
            <w:vAlign w:val="center"/>
          </w:tcPr>
          <w:p w14:paraId="1195CD75" w14:textId="77777777" w:rsidR="006F3039" w:rsidRPr="00755413" w:rsidRDefault="006F3039" w:rsidP="0051765B">
            <w:pPr>
              <w:widowControl/>
              <w:spacing w:line="240" w:lineRule="auto"/>
              <w:ind w:firstLineChars="0" w:firstLine="0"/>
              <w:jc w:val="center"/>
              <w:rPr>
                <w:rFonts w:ascii="Times New Roman" w:hAnsi="Times New Roman"/>
                <w:color w:val="000000"/>
                <w:kern w:val="0"/>
                <w:sz w:val="24"/>
                <w:szCs w:val="24"/>
              </w:rPr>
            </w:pPr>
            <w:r w:rsidRPr="00755413">
              <w:rPr>
                <w:rFonts w:ascii="Times New Roman" w:hAnsi="Times New Roman" w:hint="eastAsia"/>
                <w:color w:val="000000"/>
                <w:kern w:val="0"/>
                <w:sz w:val="24"/>
                <w:szCs w:val="24"/>
              </w:rPr>
              <w:t>债券发行人</w:t>
            </w:r>
          </w:p>
        </w:tc>
        <w:tc>
          <w:tcPr>
            <w:tcW w:w="3028" w:type="dxa"/>
            <w:vAlign w:val="center"/>
          </w:tcPr>
          <w:p w14:paraId="3AF7B2BC" w14:textId="77777777" w:rsidR="006F3039" w:rsidRPr="00755413" w:rsidRDefault="006F3039" w:rsidP="0051765B">
            <w:pPr>
              <w:spacing w:line="240" w:lineRule="auto"/>
              <w:ind w:firstLineChars="0" w:firstLine="0"/>
              <w:jc w:val="center"/>
              <w:rPr>
                <w:rFonts w:ascii="Times New Roman" w:hAnsi="Times New Roman"/>
                <w:sz w:val="24"/>
                <w:szCs w:val="24"/>
                <w:lang w:val="zh-CN"/>
              </w:rPr>
            </w:pPr>
          </w:p>
        </w:tc>
      </w:tr>
      <w:tr w:rsidR="006F3039" w:rsidRPr="00755413" w14:paraId="1F34FE2F" w14:textId="77777777" w:rsidTr="0051765B">
        <w:trPr>
          <w:trHeight w:val="454"/>
        </w:trPr>
        <w:tc>
          <w:tcPr>
            <w:tcW w:w="2514" w:type="dxa"/>
            <w:vAlign w:val="center"/>
          </w:tcPr>
          <w:p w14:paraId="04F38C3B" w14:textId="77777777" w:rsidR="006F3039" w:rsidRPr="00755413" w:rsidRDefault="006F3039" w:rsidP="0051765B">
            <w:pPr>
              <w:spacing w:line="240" w:lineRule="auto"/>
              <w:ind w:firstLineChars="0" w:firstLine="0"/>
              <w:jc w:val="center"/>
              <w:rPr>
                <w:rFonts w:ascii="Times New Roman" w:hAnsi="Times New Roman"/>
                <w:color w:val="000000"/>
                <w:sz w:val="24"/>
                <w:szCs w:val="24"/>
              </w:rPr>
            </w:pPr>
            <w:r w:rsidRPr="00755413">
              <w:rPr>
                <w:rFonts w:ascii="Times New Roman" w:hAnsi="Times New Roman"/>
                <w:color w:val="000000"/>
                <w:sz w:val="24"/>
                <w:szCs w:val="24"/>
              </w:rPr>
              <w:t>02</w:t>
            </w:r>
          </w:p>
        </w:tc>
        <w:tc>
          <w:tcPr>
            <w:tcW w:w="3190" w:type="dxa"/>
            <w:vAlign w:val="center"/>
          </w:tcPr>
          <w:p w14:paraId="0E57766C" w14:textId="77777777" w:rsidR="006F3039" w:rsidRPr="00755413" w:rsidRDefault="006F3039" w:rsidP="0051765B">
            <w:pPr>
              <w:widowControl/>
              <w:spacing w:line="240" w:lineRule="auto"/>
              <w:ind w:firstLineChars="0" w:firstLine="0"/>
              <w:jc w:val="center"/>
              <w:rPr>
                <w:rFonts w:ascii="Times New Roman" w:hAnsi="Times New Roman"/>
                <w:color w:val="000000"/>
                <w:kern w:val="0"/>
                <w:sz w:val="24"/>
                <w:szCs w:val="24"/>
              </w:rPr>
            </w:pPr>
            <w:r w:rsidRPr="00755413">
              <w:rPr>
                <w:rFonts w:ascii="Times New Roman" w:hAnsi="Times New Roman" w:hint="eastAsia"/>
                <w:color w:val="000000"/>
                <w:kern w:val="0"/>
                <w:sz w:val="24"/>
                <w:szCs w:val="24"/>
              </w:rPr>
              <w:t>原始权益人</w:t>
            </w:r>
          </w:p>
        </w:tc>
        <w:tc>
          <w:tcPr>
            <w:tcW w:w="3028" w:type="dxa"/>
            <w:vAlign w:val="center"/>
          </w:tcPr>
          <w:p w14:paraId="4C66CF8C" w14:textId="77777777" w:rsidR="006F3039" w:rsidRPr="00755413" w:rsidRDefault="006F3039" w:rsidP="0051765B">
            <w:pPr>
              <w:spacing w:line="240" w:lineRule="auto"/>
              <w:ind w:firstLineChars="0" w:firstLine="0"/>
              <w:jc w:val="center"/>
              <w:rPr>
                <w:rFonts w:ascii="Times New Roman" w:hAnsi="Times New Roman"/>
                <w:color w:val="000000"/>
                <w:sz w:val="24"/>
                <w:szCs w:val="24"/>
              </w:rPr>
            </w:pPr>
          </w:p>
        </w:tc>
      </w:tr>
    </w:tbl>
    <w:p w14:paraId="677B8EC5" w14:textId="77777777" w:rsidR="006F3039" w:rsidRPr="009B5E42" w:rsidRDefault="006F3039" w:rsidP="00030B9B">
      <w:pPr>
        <w:ind w:firstLine="560"/>
      </w:pPr>
    </w:p>
    <w:p w14:paraId="1AA8D802" w14:textId="77777777" w:rsidR="00B66C17" w:rsidRPr="009B5E42" w:rsidRDefault="007B3759">
      <w:pPr>
        <w:pStyle w:val="3"/>
        <w:rPr>
          <w:rFonts w:ascii="Times New Roman" w:hAnsi="Times New Roman"/>
        </w:rPr>
      </w:pPr>
      <w:r w:rsidRPr="009B5E42">
        <w:rPr>
          <w:rFonts w:ascii="Times New Roman" w:hAnsi="Times New Roman"/>
        </w:rPr>
        <w:t>企业性质代码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2513"/>
        <w:gridCol w:w="4797"/>
        <w:gridCol w:w="1422"/>
      </w:tblGrid>
      <w:tr w:rsidR="00B66C17" w:rsidRPr="009B5E42" w14:paraId="1C6250FD" w14:textId="77777777" w:rsidTr="005D1D17">
        <w:trPr>
          <w:trHeight w:val="454"/>
        </w:trPr>
        <w:tc>
          <w:tcPr>
            <w:tcW w:w="2298" w:type="dxa"/>
            <w:shd w:val="clear" w:color="auto" w:fill="FFFFFF"/>
            <w:vAlign w:val="center"/>
          </w:tcPr>
          <w:p w14:paraId="5A737CC6"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w:t>
            </w:r>
          </w:p>
        </w:tc>
        <w:tc>
          <w:tcPr>
            <w:tcW w:w="4386" w:type="dxa"/>
            <w:shd w:val="clear" w:color="auto" w:fill="FFFFFF"/>
            <w:vAlign w:val="center"/>
          </w:tcPr>
          <w:p w14:paraId="1B868CAD"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代码值</w:t>
            </w:r>
          </w:p>
        </w:tc>
        <w:tc>
          <w:tcPr>
            <w:tcW w:w="1300" w:type="dxa"/>
            <w:shd w:val="clear" w:color="auto" w:fill="FFFFFF"/>
            <w:vAlign w:val="center"/>
          </w:tcPr>
          <w:p w14:paraId="13CF8D09"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备注</w:t>
            </w:r>
          </w:p>
        </w:tc>
      </w:tr>
      <w:tr w:rsidR="00B66C17" w:rsidRPr="009B5E42" w14:paraId="383D60FC" w14:textId="77777777" w:rsidTr="005D1D17">
        <w:trPr>
          <w:trHeight w:val="454"/>
        </w:trPr>
        <w:tc>
          <w:tcPr>
            <w:tcW w:w="2298" w:type="dxa"/>
            <w:vAlign w:val="center"/>
          </w:tcPr>
          <w:p w14:paraId="02C9AEAA"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sz w:val="24"/>
                <w:szCs w:val="24"/>
              </w:rPr>
              <w:t>01</w:t>
            </w:r>
          </w:p>
        </w:tc>
        <w:tc>
          <w:tcPr>
            <w:tcW w:w="4386" w:type="dxa"/>
            <w:vAlign w:val="center"/>
          </w:tcPr>
          <w:p w14:paraId="0E3E5E71"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中央国企</w:t>
            </w:r>
          </w:p>
        </w:tc>
        <w:tc>
          <w:tcPr>
            <w:tcW w:w="1300" w:type="dxa"/>
            <w:vAlign w:val="center"/>
          </w:tcPr>
          <w:p w14:paraId="09B9CEC0" w14:textId="77777777" w:rsidR="00B66C17" w:rsidRPr="009B5E42" w:rsidRDefault="00B66C17">
            <w:pPr>
              <w:spacing w:line="240" w:lineRule="auto"/>
              <w:ind w:firstLineChars="0" w:firstLine="0"/>
              <w:jc w:val="center"/>
              <w:rPr>
                <w:rFonts w:ascii="Times New Roman" w:hAnsi="Times New Roman"/>
                <w:sz w:val="24"/>
                <w:szCs w:val="24"/>
                <w:lang w:val="zh-CN"/>
              </w:rPr>
            </w:pPr>
          </w:p>
        </w:tc>
      </w:tr>
      <w:tr w:rsidR="00B66C17" w:rsidRPr="009B5E42" w14:paraId="4C69B580" w14:textId="77777777" w:rsidTr="005D1D17">
        <w:trPr>
          <w:trHeight w:val="454"/>
        </w:trPr>
        <w:tc>
          <w:tcPr>
            <w:tcW w:w="2298" w:type="dxa"/>
            <w:vAlign w:val="center"/>
          </w:tcPr>
          <w:p w14:paraId="25BE7718" w14:textId="77777777"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02</w:t>
            </w:r>
          </w:p>
        </w:tc>
        <w:tc>
          <w:tcPr>
            <w:tcW w:w="4386" w:type="dxa"/>
            <w:vAlign w:val="center"/>
          </w:tcPr>
          <w:p w14:paraId="16EB9B81"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地方国企</w:t>
            </w:r>
          </w:p>
        </w:tc>
        <w:tc>
          <w:tcPr>
            <w:tcW w:w="1300" w:type="dxa"/>
            <w:vAlign w:val="center"/>
          </w:tcPr>
          <w:p w14:paraId="67B957C9" w14:textId="77777777" w:rsidR="00B66C17" w:rsidRPr="009B5E42" w:rsidRDefault="00B66C17">
            <w:pPr>
              <w:spacing w:line="240" w:lineRule="auto"/>
              <w:ind w:firstLineChars="0" w:firstLine="0"/>
              <w:jc w:val="center"/>
              <w:rPr>
                <w:rFonts w:ascii="Times New Roman" w:hAnsi="Times New Roman"/>
                <w:sz w:val="24"/>
                <w:szCs w:val="24"/>
                <w:lang w:val="zh-CN"/>
              </w:rPr>
            </w:pPr>
          </w:p>
        </w:tc>
      </w:tr>
      <w:tr w:rsidR="00B66C17" w:rsidRPr="009B5E42" w14:paraId="269D45FD" w14:textId="77777777" w:rsidTr="005D1D17">
        <w:trPr>
          <w:trHeight w:val="454"/>
        </w:trPr>
        <w:tc>
          <w:tcPr>
            <w:tcW w:w="2298" w:type="dxa"/>
            <w:vAlign w:val="center"/>
          </w:tcPr>
          <w:p w14:paraId="0E64D688" w14:textId="77777777"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03</w:t>
            </w:r>
          </w:p>
        </w:tc>
        <w:tc>
          <w:tcPr>
            <w:tcW w:w="4386" w:type="dxa"/>
            <w:vAlign w:val="center"/>
          </w:tcPr>
          <w:p w14:paraId="4D86C984"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民企</w:t>
            </w:r>
          </w:p>
        </w:tc>
        <w:tc>
          <w:tcPr>
            <w:tcW w:w="1300" w:type="dxa"/>
            <w:vAlign w:val="center"/>
          </w:tcPr>
          <w:p w14:paraId="46EDA9F0" w14:textId="77777777" w:rsidR="00B66C17" w:rsidRPr="009B5E42" w:rsidRDefault="00B66C17">
            <w:pPr>
              <w:spacing w:line="240" w:lineRule="auto"/>
              <w:ind w:firstLineChars="0" w:firstLine="0"/>
              <w:jc w:val="center"/>
              <w:rPr>
                <w:rFonts w:ascii="Times New Roman" w:hAnsi="Times New Roman"/>
                <w:sz w:val="24"/>
                <w:szCs w:val="24"/>
                <w:lang w:val="zh-CN"/>
              </w:rPr>
            </w:pPr>
          </w:p>
        </w:tc>
      </w:tr>
      <w:tr w:rsidR="00B66C17" w:rsidRPr="009B5E42" w14:paraId="57A32CD3" w14:textId="77777777" w:rsidTr="005D1D17">
        <w:trPr>
          <w:trHeight w:val="454"/>
        </w:trPr>
        <w:tc>
          <w:tcPr>
            <w:tcW w:w="2298" w:type="dxa"/>
            <w:vAlign w:val="center"/>
          </w:tcPr>
          <w:p w14:paraId="7A92C0AA" w14:textId="77777777"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04</w:t>
            </w:r>
          </w:p>
        </w:tc>
        <w:tc>
          <w:tcPr>
            <w:tcW w:w="4386" w:type="dxa"/>
            <w:vAlign w:val="center"/>
          </w:tcPr>
          <w:p w14:paraId="6AF63E14"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外商独资</w:t>
            </w:r>
          </w:p>
        </w:tc>
        <w:tc>
          <w:tcPr>
            <w:tcW w:w="1300" w:type="dxa"/>
            <w:vAlign w:val="center"/>
          </w:tcPr>
          <w:p w14:paraId="03B87D14" w14:textId="77777777" w:rsidR="00B66C17" w:rsidRPr="009B5E42" w:rsidRDefault="00B66C17">
            <w:pPr>
              <w:spacing w:line="240" w:lineRule="auto"/>
              <w:ind w:firstLineChars="0" w:firstLine="0"/>
              <w:jc w:val="center"/>
              <w:rPr>
                <w:rFonts w:ascii="Times New Roman" w:hAnsi="Times New Roman"/>
                <w:sz w:val="24"/>
                <w:szCs w:val="24"/>
                <w:lang w:val="zh-CN"/>
              </w:rPr>
            </w:pPr>
          </w:p>
        </w:tc>
      </w:tr>
      <w:tr w:rsidR="00B66C17" w:rsidRPr="009B5E42" w14:paraId="5AA736F2" w14:textId="77777777" w:rsidTr="005D1D17">
        <w:trPr>
          <w:trHeight w:val="454"/>
        </w:trPr>
        <w:tc>
          <w:tcPr>
            <w:tcW w:w="2298" w:type="dxa"/>
            <w:vAlign w:val="center"/>
          </w:tcPr>
          <w:p w14:paraId="29FB7C36" w14:textId="77777777"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lastRenderedPageBreak/>
              <w:t>05</w:t>
            </w:r>
          </w:p>
        </w:tc>
        <w:tc>
          <w:tcPr>
            <w:tcW w:w="4386" w:type="dxa"/>
            <w:vAlign w:val="center"/>
          </w:tcPr>
          <w:p w14:paraId="2FD8EA20"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中外合资</w:t>
            </w:r>
          </w:p>
        </w:tc>
        <w:tc>
          <w:tcPr>
            <w:tcW w:w="1300" w:type="dxa"/>
            <w:vAlign w:val="center"/>
          </w:tcPr>
          <w:p w14:paraId="2F9AA48B" w14:textId="77777777" w:rsidR="00B66C17" w:rsidRPr="009B5E42" w:rsidRDefault="00B66C17">
            <w:pPr>
              <w:spacing w:line="240" w:lineRule="auto"/>
              <w:ind w:firstLineChars="0" w:firstLine="0"/>
              <w:jc w:val="center"/>
              <w:rPr>
                <w:rFonts w:ascii="Times New Roman" w:hAnsi="Times New Roman"/>
                <w:sz w:val="24"/>
                <w:szCs w:val="24"/>
                <w:lang w:val="zh-CN"/>
              </w:rPr>
            </w:pPr>
          </w:p>
        </w:tc>
      </w:tr>
      <w:tr w:rsidR="00B66C17" w:rsidRPr="009B5E42" w14:paraId="04D230D3" w14:textId="77777777" w:rsidTr="005D1D17">
        <w:trPr>
          <w:trHeight w:val="454"/>
        </w:trPr>
        <w:tc>
          <w:tcPr>
            <w:tcW w:w="2298" w:type="dxa"/>
            <w:vAlign w:val="center"/>
          </w:tcPr>
          <w:p w14:paraId="5BF3C292" w14:textId="77777777"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06</w:t>
            </w:r>
          </w:p>
        </w:tc>
        <w:tc>
          <w:tcPr>
            <w:tcW w:w="4386" w:type="dxa"/>
            <w:vAlign w:val="center"/>
          </w:tcPr>
          <w:p w14:paraId="317C4105"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中外合作</w:t>
            </w:r>
          </w:p>
        </w:tc>
        <w:tc>
          <w:tcPr>
            <w:tcW w:w="1300" w:type="dxa"/>
            <w:vAlign w:val="center"/>
          </w:tcPr>
          <w:p w14:paraId="06D71877" w14:textId="77777777" w:rsidR="00B66C17" w:rsidRPr="009B5E42" w:rsidRDefault="00B66C17">
            <w:pPr>
              <w:spacing w:line="240" w:lineRule="auto"/>
              <w:ind w:firstLineChars="0" w:firstLine="0"/>
              <w:jc w:val="center"/>
              <w:rPr>
                <w:rFonts w:ascii="Times New Roman" w:hAnsi="Times New Roman"/>
                <w:sz w:val="24"/>
                <w:szCs w:val="24"/>
                <w:lang w:val="zh-CN"/>
              </w:rPr>
            </w:pPr>
          </w:p>
        </w:tc>
      </w:tr>
      <w:tr w:rsidR="00B66C17" w:rsidRPr="009B5E42" w14:paraId="13F19B3E" w14:textId="77777777" w:rsidTr="005D1D17">
        <w:trPr>
          <w:trHeight w:val="454"/>
        </w:trPr>
        <w:tc>
          <w:tcPr>
            <w:tcW w:w="2298" w:type="dxa"/>
            <w:vAlign w:val="center"/>
          </w:tcPr>
          <w:p w14:paraId="0EA7CCD9" w14:textId="77777777"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07</w:t>
            </w:r>
          </w:p>
        </w:tc>
        <w:tc>
          <w:tcPr>
            <w:tcW w:w="4386" w:type="dxa"/>
            <w:vAlign w:val="center"/>
          </w:tcPr>
          <w:p w14:paraId="566A4B2A"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境外企业</w:t>
            </w:r>
          </w:p>
        </w:tc>
        <w:tc>
          <w:tcPr>
            <w:tcW w:w="1300" w:type="dxa"/>
            <w:vAlign w:val="center"/>
          </w:tcPr>
          <w:p w14:paraId="46D27C26" w14:textId="77777777" w:rsidR="00B66C17" w:rsidRPr="009B5E42" w:rsidRDefault="00B66C17">
            <w:pPr>
              <w:spacing w:line="240" w:lineRule="auto"/>
              <w:ind w:firstLineChars="0" w:firstLine="0"/>
              <w:jc w:val="center"/>
              <w:rPr>
                <w:rFonts w:ascii="Times New Roman" w:hAnsi="Times New Roman"/>
                <w:sz w:val="24"/>
                <w:szCs w:val="24"/>
                <w:lang w:val="zh-CN"/>
              </w:rPr>
            </w:pPr>
          </w:p>
        </w:tc>
      </w:tr>
      <w:tr w:rsidR="00B66C17" w:rsidRPr="009B5E42" w14:paraId="19DCE11F" w14:textId="77777777" w:rsidTr="005D1D17">
        <w:trPr>
          <w:trHeight w:val="454"/>
        </w:trPr>
        <w:tc>
          <w:tcPr>
            <w:tcW w:w="2298" w:type="dxa"/>
            <w:vAlign w:val="center"/>
          </w:tcPr>
          <w:p w14:paraId="36DD6068" w14:textId="77777777"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99</w:t>
            </w:r>
          </w:p>
        </w:tc>
        <w:tc>
          <w:tcPr>
            <w:tcW w:w="4386" w:type="dxa"/>
            <w:vAlign w:val="center"/>
          </w:tcPr>
          <w:p w14:paraId="65C8492D" w14:textId="77777777"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其他</w:t>
            </w:r>
          </w:p>
        </w:tc>
        <w:tc>
          <w:tcPr>
            <w:tcW w:w="1300" w:type="dxa"/>
            <w:vAlign w:val="center"/>
          </w:tcPr>
          <w:p w14:paraId="4FAC238E" w14:textId="77777777" w:rsidR="00B66C17" w:rsidRPr="009B5E42" w:rsidRDefault="00B66C17">
            <w:pPr>
              <w:spacing w:line="240" w:lineRule="auto"/>
              <w:ind w:firstLineChars="0" w:firstLine="0"/>
              <w:jc w:val="center"/>
              <w:rPr>
                <w:rFonts w:ascii="Times New Roman" w:hAnsi="Times New Roman"/>
                <w:sz w:val="24"/>
                <w:szCs w:val="24"/>
                <w:lang w:val="zh-CN"/>
              </w:rPr>
            </w:pPr>
          </w:p>
        </w:tc>
      </w:tr>
    </w:tbl>
    <w:p w14:paraId="49B51044" w14:textId="77777777" w:rsidR="00A15174" w:rsidRPr="009B5E42" w:rsidRDefault="00A15174" w:rsidP="00A15174">
      <w:pPr>
        <w:ind w:firstLine="560"/>
      </w:pPr>
    </w:p>
    <w:p w14:paraId="135EB5BC" w14:textId="77777777" w:rsidR="00B66C17" w:rsidRPr="009B5E42" w:rsidRDefault="007B3759">
      <w:pPr>
        <w:pStyle w:val="3"/>
        <w:rPr>
          <w:rFonts w:ascii="Times New Roman" w:hAnsi="Times New Roman"/>
        </w:rPr>
      </w:pPr>
      <w:r w:rsidRPr="009B5E42">
        <w:rPr>
          <w:rFonts w:ascii="Times New Roman" w:hAnsi="Times New Roman"/>
        </w:rPr>
        <w:t>证监会行业类别代码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2513"/>
        <w:gridCol w:w="2882"/>
        <w:gridCol w:w="3337"/>
      </w:tblGrid>
      <w:tr w:rsidR="00B66C17" w:rsidRPr="009B5E42" w14:paraId="3B03221B" w14:textId="77777777" w:rsidTr="005D1D17">
        <w:trPr>
          <w:trHeight w:val="454"/>
        </w:trPr>
        <w:tc>
          <w:tcPr>
            <w:tcW w:w="2298" w:type="dxa"/>
            <w:shd w:val="clear" w:color="auto" w:fill="FFFFFF"/>
            <w:vAlign w:val="center"/>
          </w:tcPr>
          <w:p w14:paraId="336EA1BF"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w:t>
            </w:r>
          </w:p>
        </w:tc>
        <w:tc>
          <w:tcPr>
            <w:tcW w:w="2635" w:type="dxa"/>
            <w:shd w:val="clear" w:color="auto" w:fill="FFFFFF"/>
            <w:vAlign w:val="center"/>
          </w:tcPr>
          <w:p w14:paraId="363FFBEC"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代码值</w:t>
            </w:r>
          </w:p>
        </w:tc>
        <w:tc>
          <w:tcPr>
            <w:tcW w:w="3051" w:type="dxa"/>
            <w:shd w:val="clear" w:color="auto" w:fill="FFFFFF"/>
            <w:vAlign w:val="center"/>
          </w:tcPr>
          <w:p w14:paraId="4FB056EA"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备注</w:t>
            </w:r>
          </w:p>
        </w:tc>
      </w:tr>
      <w:tr w:rsidR="00B66C17" w:rsidRPr="009B5E42" w14:paraId="1E6C56BB" w14:textId="77777777" w:rsidTr="005D1D17">
        <w:trPr>
          <w:trHeight w:val="454"/>
        </w:trPr>
        <w:tc>
          <w:tcPr>
            <w:tcW w:w="2298" w:type="dxa"/>
            <w:vAlign w:val="center"/>
          </w:tcPr>
          <w:p w14:paraId="02402A26" w14:textId="77777777" w:rsidR="00B66C17" w:rsidRPr="009B5E42" w:rsidRDefault="00B66C17">
            <w:pPr>
              <w:widowControl/>
              <w:spacing w:line="240" w:lineRule="auto"/>
              <w:ind w:firstLineChars="0" w:firstLine="0"/>
              <w:jc w:val="center"/>
              <w:rPr>
                <w:rFonts w:ascii="Times New Roman" w:hAnsi="Times New Roman"/>
                <w:color w:val="000000"/>
                <w:sz w:val="24"/>
                <w:szCs w:val="24"/>
              </w:rPr>
            </w:pPr>
          </w:p>
        </w:tc>
        <w:tc>
          <w:tcPr>
            <w:tcW w:w="2635" w:type="dxa"/>
            <w:vAlign w:val="center"/>
          </w:tcPr>
          <w:p w14:paraId="729D9A17" w14:textId="77777777" w:rsidR="00B66C17" w:rsidRPr="009B5E42" w:rsidRDefault="00B66C17">
            <w:pPr>
              <w:widowControl/>
              <w:spacing w:line="240" w:lineRule="auto"/>
              <w:ind w:firstLineChars="0" w:firstLine="0"/>
              <w:rPr>
                <w:rFonts w:ascii="Times New Roman" w:hAnsi="Times New Roman"/>
                <w:color w:val="000000"/>
                <w:kern w:val="0"/>
                <w:sz w:val="24"/>
                <w:szCs w:val="24"/>
              </w:rPr>
            </w:pPr>
          </w:p>
        </w:tc>
        <w:tc>
          <w:tcPr>
            <w:tcW w:w="3051" w:type="dxa"/>
            <w:vAlign w:val="center"/>
          </w:tcPr>
          <w:p w14:paraId="232D5D98" w14:textId="77777777" w:rsidR="00B66C17" w:rsidRPr="009B5E42" w:rsidRDefault="007B3759">
            <w:pPr>
              <w:spacing w:line="240" w:lineRule="auto"/>
              <w:ind w:firstLineChars="0" w:firstLine="0"/>
              <w:jc w:val="center"/>
              <w:rPr>
                <w:rFonts w:ascii="Times New Roman" w:hAnsi="Times New Roman"/>
                <w:sz w:val="24"/>
                <w:szCs w:val="24"/>
                <w:lang w:val="zh-CN"/>
              </w:rPr>
            </w:pPr>
            <w:r w:rsidRPr="009B5E42">
              <w:rPr>
                <w:rFonts w:ascii="Times New Roman" w:hAnsi="Times New Roman"/>
                <w:color w:val="000000"/>
                <w:sz w:val="24"/>
                <w:szCs w:val="24"/>
              </w:rPr>
              <w:t>参见《上市公司行业分类指引》中对行业的分类</w:t>
            </w:r>
          </w:p>
        </w:tc>
      </w:tr>
    </w:tbl>
    <w:p w14:paraId="3D47F47D" w14:textId="77777777" w:rsidR="00A15174" w:rsidRPr="009B5E42" w:rsidRDefault="00A15174" w:rsidP="00A15174">
      <w:pPr>
        <w:ind w:firstLine="560"/>
      </w:pPr>
    </w:p>
    <w:p w14:paraId="5485FCD5" w14:textId="7B1CE2D6" w:rsidR="00B75049" w:rsidRPr="009B5E42" w:rsidRDefault="00480B58" w:rsidP="00B75049">
      <w:pPr>
        <w:pStyle w:val="3"/>
      </w:pPr>
      <w:r w:rsidRPr="009B5E42">
        <w:t>中介</w:t>
      </w:r>
      <w:r w:rsidR="00B75049" w:rsidRPr="009B5E42">
        <w:t>机构类型代码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2514"/>
        <w:gridCol w:w="4196"/>
        <w:gridCol w:w="2022"/>
      </w:tblGrid>
      <w:tr w:rsidR="00B75049" w:rsidRPr="009B5E42" w14:paraId="4E146FBE" w14:textId="77777777" w:rsidTr="005D1D17">
        <w:trPr>
          <w:trHeight w:val="454"/>
        </w:trPr>
        <w:tc>
          <w:tcPr>
            <w:tcW w:w="2298" w:type="dxa"/>
            <w:shd w:val="clear" w:color="auto" w:fill="FFFFFF"/>
            <w:vAlign w:val="center"/>
          </w:tcPr>
          <w:p w14:paraId="33415078" w14:textId="77777777"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w:t>
            </w:r>
          </w:p>
        </w:tc>
        <w:tc>
          <w:tcPr>
            <w:tcW w:w="3837" w:type="dxa"/>
            <w:shd w:val="clear" w:color="auto" w:fill="FFFFFF"/>
            <w:vAlign w:val="center"/>
          </w:tcPr>
          <w:p w14:paraId="6BB8E44E" w14:textId="77777777"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代码值</w:t>
            </w:r>
          </w:p>
        </w:tc>
        <w:tc>
          <w:tcPr>
            <w:tcW w:w="1849" w:type="dxa"/>
            <w:shd w:val="clear" w:color="auto" w:fill="FFFFFF"/>
            <w:vAlign w:val="center"/>
          </w:tcPr>
          <w:p w14:paraId="2F1B86F0" w14:textId="77777777"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备注</w:t>
            </w:r>
          </w:p>
        </w:tc>
      </w:tr>
      <w:tr w:rsidR="00B75049" w:rsidRPr="009B5E42" w14:paraId="6260409A" w14:textId="77777777" w:rsidTr="005D1D17">
        <w:trPr>
          <w:trHeight w:val="321"/>
        </w:trPr>
        <w:tc>
          <w:tcPr>
            <w:tcW w:w="2298" w:type="dxa"/>
            <w:vAlign w:val="center"/>
          </w:tcPr>
          <w:p w14:paraId="010F9B9A" w14:textId="77777777"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0</w:t>
            </w:r>
            <w:r w:rsidRPr="009B5E42">
              <w:rPr>
                <w:rFonts w:ascii="Times New Roman" w:hAnsi="Times New Roman"/>
                <w:sz w:val="24"/>
                <w:szCs w:val="24"/>
              </w:rPr>
              <w:t>1</w:t>
            </w:r>
          </w:p>
        </w:tc>
        <w:tc>
          <w:tcPr>
            <w:tcW w:w="3837" w:type="dxa"/>
            <w:vAlign w:val="center"/>
          </w:tcPr>
          <w:p w14:paraId="4ED112AD" w14:textId="77777777" w:rsidR="00B75049" w:rsidRPr="009B5E42" w:rsidRDefault="00B75049" w:rsidP="00B80977">
            <w:pPr>
              <w:ind w:firstLineChars="0" w:firstLine="0"/>
              <w:jc w:val="center"/>
              <w:rPr>
                <w:sz w:val="24"/>
                <w:szCs w:val="24"/>
              </w:rPr>
            </w:pPr>
            <w:r w:rsidRPr="009B5E42">
              <w:rPr>
                <w:rFonts w:hint="eastAsia"/>
                <w:sz w:val="24"/>
                <w:szCs w:val="24"/>
              </w:rPr>
              <w:t>主承销商</w:t>
            </w:r>
          </w:p>
        </w:tc>
        <w:tc>
          <w:tcPr>
            <w:tcW w:w="1849" w:type="dxa"/>
            <w:vAlign w:val="center"/>
          </w:tcPr>
          <w:p w14:paraId="45C64560" w14:textId="77777777" w:rsidR="00B75049" w:rsidRPr="009B5E42" w:rsidRDefault="00B75049" w:rsidP="00B80977">
            <w:pPr>
              <w:spacing w:line="240" w:lineRule="auto"/>
              <w:ind w:firstLineChars="0" w:firstLine="0"/>
              <w:jc w:val="center"/>
              <w:rPr>
                <w:rFonts w:ascii="Times New Roman" w:hAnsi="Times New Roman"/>
                <w:sz w:val="24"/>
                <w:szCs w:val="24"/>
                <w:lang w:val="zh-CN"/>
              </w:rPr>
            </w:pPr>
          </w:p>
        </w:tc>
      </w:tr>
      <w:tr w:rsidR="00B75049" w:rsidRPr="009B5E42" w14:paraId="62A52886" w14:textId="77777777" w:rsidTr="005D1D17">
        <w:trPr>
          <w:trHeight w:val="454"/>
        </w:trPr>
        <w:tc>
          <w:tcPr>
            <w:tcW w:w="2298" w:type="dxa"/>
            <w:vAlign w:val="center"/>
          </w:tcPr>
          <w:p w14:paraId="219B2DC9" w14:textId="77777777"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0</w:t>
            </w:r>
            <w:r w:rsidRPr="009B5E42">
              <w:rPr>
                <w:rFonts w:ascii="Times New Roman" w:hAnsi="Times New Roman"/>
                <w:sz w:val="24"/>
                <w:szCs w:val="24"/>
              </w:rPr>
              <w:t>2</w:t>
            </w:r>
          </w:p>
        </w:tc>
        <w:tc>
          <w:tcPr>
            <w:tcW w:w="3837" w:type="dxa"/>
          </w:tcPr>
          <w:p w14:paraId="593849B1" w14:textId="77777777" w:rsidR="00B75049" w:rsidRPr="009B5E42" w:rsidRDefault="00B75049" w:rsidP="00B80977">
            <w:pPr>
              <w:ind w:firstLineChars="0" w:firstLine="0"/>
              <w:jc w:val="center"/>
              <w:rPr>
                <w:sz w:val="24"/>
                <w:szCs w:val="24"/>
              </w:rPr>
            </w:pPr>
            <w:r w:rsidRPr="009B5E42">
              <w:rPr>
                <w:rFonts w:hint="eastAsia"/>
                <w:sz w:val="24"/>
                <w:szCs w:val="24"/>
              </w:rPr>
              <w:t>会计师事务所</w:t>
            </w:r>
          </w:p>
        </w:tc>
        <w:tc>
          <w:tcPr>
            <w:tcW w:w="1849" w:type="dxa"/>
            <w:vAlign w:val="center"/>
          </w:tcPr>
          <w:p w14:paraId="5F6FE4B0" w14:textId="77777777" w:rsidR="00B75049" w:rsidRPr="009B5E42" w:rsidRDefault="00B75049" w:rsidP="00B80977">
            <w:pPr>
              <w:spacing w:line="240" w:lineRule="auto"/>
              <w:ind w:firstLineChars="0" w:firstLine="0"/>
              <w:jc w:val="center"/>
              <w:rPr>
                <w:rFonts w:ascii="Times New Roman" w:hAnsi="Times New Roman"/>
                <w:color w:val="000000"/>
                <w:sz w:val="24"/>
                <w:szCs w:val="24"/>
              </w:rPr>
            </w:pPr>
          </w:p>
        </w:tc>
      </w:tr>
      <w:tr w:rsidR="00B75049" w:rsidRPr="009B5E42" w14:paraId="1451B5A3" w14:textId="77777777" w:rsidTr="005D1D17">
        <w:trPr>
          <w:trHeight w:val="454"/>
        </w:trPr>
        <w:tc>
          <w:tcPr>
            <w:tcW w:w="2298" w:type="dxa"/>
            <w:vAlign w:val="center"/>
          </w:tcPr>
          <w:p w14:paraId="75108ECB" w14:textId="77777777"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0</w:t>
            </w:r>
            <w:r w:rsidRPr="009B5E42">
              <w:rPr>
                <w:rFonts w:ascii="Times New Roman" w:hAnsi="Times New Roman"/>
                <w:sz w:val="24"/>
                <w:szCs w:val="24"/>
              </w:rPr>
              <w:t>3</w:t>
            </w:r>
          </w:p>
        </w:tc>
        <w:tc>
          <w:tcPr>
            <w:tcW w:w="3837" w:type="dxa"/>
          </w:tcPr>
          <w:p w14:paraId="1742F417" w14:textId="77777777" w:rsidR="00B75049" w:rsidRPr="009B5E42" w:rsidRDefault="00B75049" w:rsidP="00B80977">
            <w:pPr>
              <w:ind w:firstLineChars="0" w:firstLine="0"/>
              <w:jc w:val="center"/>
              <w:rPr>
                <w:sz w:val="24"/>
                <w:szCs w:val="24"/>
              </w:rPr>
            </w:pPr>
            <w:r w:rsidRPr="009B5E42">
              <w:rPr>
                <w:rFonts w:hint="eastAsia"/>
                <w:sz w:val="24"/>
                <w:szCs w:val="24"/>
              </w:rPr>
              <w:t>律师事务所</w:t>
            </w:r>
          </w:p>
        </w:tc>
        <w:tc>
          <w:tcPr>
            <w:tcW w:w="1849" w:type="dxa"/>
            <w:vAlign w:val="center"/>
          </w:tcPr>
          <w:p w14:paraId="7E9AD105" w14:textId="77777777" w:rsidR="00B75049" w:rsidRPr="009B5E42" w:rsidRDefault="00B75049" w:rsidP="00B80977">
            <w:pPr>
              <w:spacing w:line="240" w:lineRule="auto"/>
              <w:ind w:firstLineChars="0" w:firstLine="0"/>
              <w:jc w:val="center"/>
              <w:rPr>
                <w:rFonts w:ascii="Times New Roman" w:hAnsi="Times New Roman"/>
                <w:color w:val="000000"/>
                <w:sz w:val="24"/>
                <w:szCs w:val="24"/>
              </w:rPr>
            </w:pPr>
          </w:p>
        </w:tc>
      </w:tr>
      <w:tr w:rsidR="00B75049" w:rsidRPr="009B5E42" w14:paraId="2F98F29F" w14:textId="77777777" w:rsidTr="005D1D17">
        <w:trPr>
          <w:trHeight w:val="454"/>
        </w:trPr>
        <w:tc>
          <w:tcPr>
            <w:tcW w:w="2298" w:type="dxa"/>
            <w:vAlign w:val="center"/>
          </w:tcPr>
          <w:p w14:paraId="1DB1FBC5" w14:textId="77777777"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0</w:t>
            </w:r>
            <w:r w:rsidRPr="009B5E42">
              <w:rPr>
                <w:rFonts w:ascii="Times New Roman" w:hAnsi="Times New Roman"/>
                <w:sz w:val="24"/>
                <w:szCs w:val="24"/>
              </w:rPr>
              <w:t>4</w:t>
            </w:r>
          </w:p>
        </w:tc>
        <w:tc>
          <w:tcPr>
            <w:tcW w:w="3837" w:type="dxa"/>
          </w:tcPr>
          <w:p w14:paraId="501467F7" w14:textId="77777777" w:rsidR="00B75049" w:rsidRPr="009B5E42" w:rsidRDefault="00B75049" w:rsidP="00B80977">
            <w:pPr>
              <w:ind w:firstLineChars="0" w:firstLine="0"/>
              <w:jc w:val="center"/>
              <w:rPr>
                <w:sz w:val="24"/>
                <w:szCs w:val="24"/>
              </w:rPr>
            </w:pPr>
            <w:r w:rsidRPr="009B5E42">
              <w:rPr>
                <w:rFonts w:hint="eastAsia"/>
                <w:sz w:val="24"/>
                <w:szCs w:val="24"/>
              </w:rPr>
              <w:t>受托管理人</w:t>
            </w:r>
          </w:p>
        </w:tc>
        <w:tc>
          <w:tcPr>
            <w:tcW w:w="1849" w:type="dxa"/>
            <w:vAlign w:val="center"/>
          </w:tcPr>
          <w:p w14:paraId="39E55FCC" w14:textId="77777777" w:rsidR="00B75049" w:rsidRPr="009B5E42" w:rsidRDefault="00B75049" w:rsidP="00B80977">
            <w:pPr>
              <w:spacing w:line="240" w:lineRule="auto"/>
              <w:ind w:firstLineChars="0" w:firstLine="0"/>
              <w:jc w:val="center"/>
              <w:rPr>
                <w:rFonts w:ascii="Times New Roman" w:hAnsi="Times New Roman"/>
                <w:color w:val="000000"/>
                <w:sz w:val="24"/>
                <w:szCs w:val="24"/>
              </w:rPr>
            </w:pPr>
          </w:p>
        </w:tc>
      </w:tr>
      <w:tr w:rsidR="00B75049" w:rsidRPr="009B5E42" w14:paraId="68FC612A" w14:textId="77777777" w:rsidTr="005D1D17">
        <w:trPr>
          <w:trHeight w:val="454"/>
        </w:trPr>
        <w:tc>
          <w:tcPr>
            <w:tcW w:w="2298" w:type="dxa"/>
            <w:vAlign w:val="center"/>
          </w:tcPr>
          <w:p w14:paraId="19A08B9D" w14:textId="77777777"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0</w:t>
            </w:r>
            <w:r w:rsidRPr="009B5E42">
              <w:rPr>
                <w:rFonts w:ascii="Times New Roman" w:hAnsi="Times New Roman"/>
                <w:sz w:val="24"/>
                <w:szCs w:val="24"/>
              </w:rPr>
              <w:t>5</w:t>
            </w:r>
          </w:p>
        </w:tc>
        <w:tc>
          <w:tcPr>
            <w:tcW w:w="3837" w:type="dxa"/>
          </w:tcPr>
          <w:p w14:paraId="3F18D54F" w14:textId="77777777" w:rsidR="00B75049" w:rsidRPr="009B5E42" w:rsidRDefault="00B75049" w:rsidP="00B80977">
            <w:pPr>
              <w:ind w:firstLineChars="0" w:firstLine="0"/>
              <w:jc w:val="center"/>
              <w:rPr>
                <w:sz w:val="24"/>
                <w:szCs w:val="24"/>
              </w:rPr>
            </w:pPr>
            <w:r w:rsidRPr="009B5E42">
              <w:rPr>
                <w:rFonts w:hint="eastAsia"/>
                <w:sz w:val="24"/>
                <w:szCs w:val="24"/>
              </w:rPr>
              <w:t>资信评级机构</w:t>
            </w:r>
          </w:p>
        </w:tc>
        <w:tc>
          <w:tcPr>
            <w:tcW w:w="1849" w:type="dxa"/>
            <w:vAlign w:val="center"/>
          </w:tcPr>
          <w:p w14:paraId="36BC1848" w14:textId="77777777" w:rsidR="00B75049" w:rsidRPr="009B5E42" w:rsidRDefault="00B75049" w:rsidP="00B80977">
            <w:pPr>
              <w:spacing w:line="240" w:lineRule="auto"/>
              <w:ind w:firstLineChars="0" w:firstLine="0"/>
              <w:jc w:val="center"/>
              <w:rPr>
                <w:rFonts w:ascii="Times New Roman" w:hAnsi="Times New Roman"/>
                <w:color w:val="000000"/>
                <w:sz w:val="24"/>
                <w:szCs w:val="24"/>
              </w:rPr>
            </w:pPr>
          </w:p>
        </w:tc>
      </w:tr>
      <w:tr w:rsidR="00B75049" w:rsidRPr="009B5E42" w14:paraId="10190F6C" w14:textId="77777777" w:rsidTr="005D1D17">
        <w:trPr>
          <w:trHeight w:val="454"/>
        </w:trPr>
        <w:tc>
          <w:tcPr>
            <w:tcW w:w="2298" w:type="dxa"/>
            <w:vAlign w:val="center"/>
          </w:tcPr>
          <w:p w14:paraId="35286E63" w14:textId="77777777"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0</w:t>
            </w:r>
            <w:r w:rsidRPr="009B5E42">
              <w:rPr>
                <w:rFonts w:ascii="Times New Roman" w:hAnsi="Times New Roman"/>
                <w:sz w:val="24"/>
                <w:szCs w:val="24"/>
              </w:rPr>
              <w:t>6</w:t>
            </w:r>
          </w:p>
        </w:tc>
        <w:tc>
          <w:tcPr>
            <w:tcW w:w="3837" w:type="dxa"/>
          </w:tcPr>
          <w:p w14:paraId="6B1F958B" w14:textId="77777777" w:rsidR="00B75049" w:rsidRPr="009B5E42" w:rsidRDefault="00B75049" w:rsidP="00B80977">
            <w:pPr>
              <w:ind w:firstLineChars="0" w:firstLine="0"/>
              <w:jc w:val="center"/>
              <w:rPr>
                <w:sz w:val="24"/>
                <w:szCs w:val="24"/>
              </w:rPr>
            </w:pPr>
            <w:r w:rsidRPr="009B5E42">
              <w:rPr>
                <w:rFonts w:hint="eastAsia"/>
                <w:sz w:val="24"/>
                <w:szCs w:val="24"/>
              </w:rPr>
              <w:t>专项计划管理人</w:t>
            </w:r>
          </w:p>
        </w:tc>
        <w:tc>
          <w:tcPr>
            <w:tcW w:w="1849" w:type="dxa"/>
            <w:vAlign w:val="center"/>
          </w:tcPr>
          <w:p w14:paraId="35B8DD93" w14:textId="77777777" w:rsidR="00B75049" w:rsidRPr="009B5E42" w:rsidRDefault="00B75049" w:rsidP="00B80977">
            <w:pPr>
              <w:spacing w:line="240" w:lineRule="auto"/>
              <w:ind w:firstLineChars="0" w:firstLine="0"/>
              <w:jc w:val="center"/>
              <w:rPr>
                <w:rFonts w:ascii="Times New Roman" w:hAnsi="Times New Roman"/>
                <w:color w:val="000000"/>
                <w:sz w:val="24"/>
                <w:szCs w:val="24"/>
              </w:rPr>
            </w:pPr>
          </w:p>
        </w:tc>
      </w:tr>
      <w:tr w:rsidR="00B75049" w:rsidRPr="009B5E42" w14:paraId="56B18F37" w14:textId="77777777" w:rsidTr="005D1D17">
        <w:trPr>
          <w:trHeight w:val="454"/>
        </w:trPr>
        <w:tc>
          <w:tcPr>
            <w:tcW w:w="2298" w:type="dxa"/>
            <w:vAlign w:val="center"/>
          </w:tcPr>
          <w:p w14:paraId="2C714C7F" w14:textId="77777777"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0</w:t>
            </w:r>
            <w:r w:rsidRPr="009B5E42">
              <w:rPr>
                <w:rFonts w:ascii="Times New Roman" w:hAnsi="Times New Roman"/>
                <w:sz w:val="24"/>
                <w:szCs w:val="24"/>
              </w:rPr>
              <w:t>7</w:t>
            </w:r>
          </w:p>
        </w:tc>
        <w:tc>
          <w:tcPr>
            <w:tcW w:w="3837" w:type="dxa"/>
          </w:tcPr>
          <w:p w14:paraId="119068B3" w14:textId="77777777" w:rsidR="00B75049" w:rsidRPr="009B5E42" w:rsidRDefault="00B75049" w:rsidP="00B80977">
            <w:pPr>
              <w:ind w:firstLineChars="0" w:firstLine="0"/>
              <w:jc w:val="center"/>
              <w:rPr>
                <w:sz w:val="24"/>
                <w:szCs w:val="24"/>
              </w:rPr>
            </w:pPr>
            <w:r w:rsidRPr="009B5E42">
              <w:rPr>
                <w:rFonts w:hint="eastAsia"/>
                <w:sz w:val="24"/>
                <w:szCs w:val="24"/>
              </w:rPr>
              <w:t>资产评估机构</w:t>
            </w:r>
          </w:p>
        </w:tc>
        <w:tc>
          <w:tcPr>
            <w:tcW w:w="1849" w:type="dxa"/>
            <w:vAlign w:val="center"/>
          </w:tcPr>
          <w:p w14:paraId="6C0D5638" w14:textId="77777777" w:rsidR="00B75049" w:rsidRPr="009B5E42" w:rsidRDefault="00B75049" w:rsidP="00B80977">
            <w:pPr>
              <w:spacing w:line="240" w:lineRule="auto"/>
              <w:ind w:firstLineChars="0" w:firstLine="0"/>
              <w:jc w:val="center"/>
              <w:rPr>
                <w:rFonts w:ascii="Times New Roman" w:hAnsi="Times New Roman"/>
                <w:color w:val="000000"/>
                <w:sz w:val="24"/>
                <w:szCs w:val="24"/>
              </w:rPr>
            </w:pPr>
          </w:p>
        </w:tc>
      </w:tr>
      <w:tr w:rsidR="00B75049" w:rsidRPr="009B5E42" w14:paraId="6C739A12" w14:textId="77777777" w:rsidTr="005D1D17">
        <w:trPr>
          <w:trHeight w:val="454"/>
        </w:trPr>
        <w:tc>
          <w:tcPr>
            <w:tcW w:w="2298" w:type="dxa"/>
            <w:vAlign w:val="center"/>
          </w:tcPr>
          <w:p w14:paraId="74D007F8" w14:textId="77777777"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99</w:t>
            </w:r>
          </w:p>
        </w:tc>
        <w:tc>
          <w:tcPr>
            <w:tcW w:w="3837" w:type="dxa"/>
            <w:vAlign w:val="center"/>
          </w:tcPr>
          <w:p w14:paraId="6BCEB0DF" w14:textId="77777777"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其他</w:t>
            </w:r>
          </w:p>
        </w:tc>
        <w:tc>
          <w:tcPr>
            <w:tcW w:w="1849" w:type="dxa"/>
            <w:vAlign w:val="center"/>
          </w:tcPr>
          <w:p w14:paraId="73645DE9" w14:textId="77777777" w:rsidR="00B75049" w:rsidRPr="009B5E42" w:rsidRDefault="00B75049" w:rsidP="00B80977">
            <w:pPr>
              <w:spacing w:line="240" w:lineRule="auto"/>
              <w:ind w:firstLineChars="0" w:firstLine="0"/>
              <w:jc w:val="center"/>
              <w:rPr>
                <w:rFonts w:ascii="Times New Roman" w:hAnsi="Times New Roman"/>
                <w:color w:val="000000"/>
                <w:sz w:val="24"/>
                <w:szCs w:val="24"/>
              </w:rPr>
            </w:pPr>
          </w:p>
        </w:tc>
      </w:tr>
    </w:tbl>
    <w:p w14:paraId="29EA8A12" w14:textId="77777777" w:rsidR="00B75049" w:rsidRPr="009B5E42" w:rsidRDefault="00B75049" w:rsidP="00B75049">
      <w:pPr>
        <w:ind w:firstLine="560"/>
      </w:pPr>
    </w:p>
    <w:p w14:paraId="25BF8CD0" w14:textId="77777777" w:rsidR="00B66C17" w:rsidRPr="009B5E42" w:rsidRDefault="007B3759">
      <w:pPr>
        <w:pStyle w:val="3"/>
        <w:rPr>
          <w:rFonts w:ascii="Times New Roman" w:hAnsi="Times New Roman"/>
        </w:rPr>
      </w:pPr>
      <w:r w:rsidRPr="009B5E42">
        <w:rPr>
          <w:rFonts w:ascii="Times New Roman" w:hAnsi="Times New Roman"/>
        </w:rPr>
        <w:t>风险状态代码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firstRow="1" w:lastRow="0" w:firstColumn="1" w:lastColumn="0" w:noHBand="0" w:noVBand="1"/>
      </w:tblPr>
      <w:tblGrid>
        <w:gridCol w:w="2514"/>
        <w:gridCol w:w="4196"/>
        <w:gridCol w:w="2022"/>
      </w:tblGrid>
      <w:tr w:rsidR="00B66C17" w:rsidRPr="009B5E42" w14:paraId="0C21CD95" w14:textId="77777777" w:rsidTr="00C776E8">
        <w:trPr>
          <w:trHeight w:val="454"/>
        </w:trPr>
        <w:tc>
          <w:tcPr>
            <w:tcW w:w="2514" w:type="dxa"/>
            <w:shd w:val="clear" w:color="auto" w:fill="FFFFFF"/>
            <w:vAlign w:val="center"/>
          </w:tcPr>
          <w:p w14:paraId="4089CAD9"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w:t>
            </w:r>
          </w:p>
        </w:tc>
        <w:tc>
          <w:tcPr>
            <w:tcW w:w="4196" w:type="dxa"/>
            <w:shd w:val="clear" w:color="auto" w:fill="FFFFFF"/>
            <w:vAlign w:val="center"/>
          </w:tcPr>
          <w:p w14:paraId="0137C505"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代码值</w:t>
            </w:r>
          </w:p>
        </w:tc>
        <w:tc>
          <w:tcPr>
            <w:tcW w:w="2022" w:type="dxa"/>
            <w:shd w:val="clear" w:color="auto" w:fill="FFFFFF"/>
            <w:vAlign w:val="center"/>
          </w:tcPr>
          <w:p w14:paraId="538E10A8" w14:textId="77777777"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备注</w:t>
            </w:r>
          </w:p>
        </w:tc>
      </w:tr>
      <w:tr w:rsidR="00C776E8" w:rsidRPr="009B5E42" w14:paraId="1B7C1107" w14:textId="77777777" w:rsidTr="00C776E8">
        <w:trPr>
          <w:trHeight w:val="454"/>
        </w:trPr>
        <w:tc>
          <w:tcPr>
            <w:tcW w:w="2514" w:type="dxa"/>
            <w:vAlign w:val="center"/>
          </w:tcPr>
          <w:p w14:paraId="07D89630" w14:textId="11CDCA78"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sz w:val="24"/>
                <w:szCs w:val="24"/>
              </w:rPr>
              <w:t>0101</w:t>
            </w:r>
          </w:p>
        </w:tc>
        <w:tc>
          <w:tcPr>
            <w:tcW w:w="4196" w:type="dxa"/>
            <w:vAlign w:val="center"/>
          </w:tcPr>
          <w:p w14:paraId="1B0666BD" w14:textId="2506AD22"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一般</w:t>
            </w:r>
          </w:p>
        </w:tc>
        <w:tc>
          <w:tcPr>
            <w:tcW w:w="2022" w:type="dxa"/>
            <w:vAlign w:val="center"/>
          </w:tcPr>
          <w:p w14:paraId="5FA01615" w14:textId="77777777" w:rsidR="00C776E8" w:rsidRPr="009B5E42" w:rsidRDefault="00C776E8" w:rsidP="00C776E8">
            <w:pPr>
              <w:spacing w:line="240" w:lineRule="auto"/>
              <w:ind w:firstLineChars="0" w:firstLine="0"/>
              <w:jc w:val="center"/>
              <w:rPr>
                <w:rFonts w:ascii="Times New Roman" w:hAnsi="Times New Roman"/>
                <w:sz w:val="24"/>
                <w:szCs w:val="24"/>
                <w:lang w:val="zh-CN"/>
              </w:rPr>
            </w:pPr>
          </w:p>
        </w:tc>
      </w:tr>
      <w:tr w:rsidR="00C776E8" w:rsidRPr="009B5E42" w14:paraId="60852470" w14:textId="77777777" w:rsidTr="00C776E8">
        <w:trPr>
          <w:trHeight w:val="454"/>
        </w:trPr>
        <w:tc>
          <w:tcPr>
            <w:tcW w:w="2514" w:type="dxa"/>
            <w:vAlign w:val="center"/>
          </w:tcPr>
          <w:p w14:paraId="01A5F484" w14:textId="27D60986" w:rsidR="00C776E8" w:rsidRPr="009B5E42" w:rsidRDefault="00C776E8" w:rsidP="00C776E8">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0102</w:t>
            </w:r>
          </w:p>
        </w:tc>
        <w:tc>
          <w:tcPr>
            <w:tcW w:w="4196" w:type="dxa"/>
            <w:vAlign w:val="center"/>
          </w:tcPr>
          <w:p w14:paraId="56A21D8E" w14:textId="5C3CE590"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hint="eastAsia"/>
                <w:color w:val="000000"/>
                <w:kern w:val="0"/>
                <w:sz w:val="24"/>
                <w:szCs w:val="24"/>
              </w:rPr>
              <w:t>次高</w:t>
            </w:r>
          </w:p>
        </w:tc>
        <w:tc>
          <w:tcPr>
            <w:tcW w:w="2022" w:type="dxa"/>
            <w:vAlign w:val="center"/>
          </w:tcPr>
          <w:p w14:paraId="2454B3DE" w14:textId="77777777" w:rsidR="00C776E8" w:rsidRPr="009B5E42" w:rsidRDefault="00C776E8" w:rsidP="00C776E8">
            <w:pPr>
              <w:spacing w:line="240" w:lineRule="auto"/>
              <w:ind w:firstLineChars="0" w:firstLine="0"/>
              <w:jc w:val="center"/>
              <w:rPr>
                <w:rFonts w:ascii="Times New Roman" w:hAnsi="Times New Roman"/>
                <w:color w:val="000000"/>
                <w:sz w:val="24"/>
                <w:szCs w:val="24"/>
              </w:rPr>
            </w:pPr>
          </w:p>
        </w:tc>
      </w:tr>
      <w:tr w:rsidR="00C776E8" w:rsidRPr="009B5E42" w14:paraId="48744D74" w14:textId="77777777" w:rsidTr="00C776E8">
        <w:trPr>
          <w:trHeight w:val="454"/>
        </w:trPr>
        <w:tc>
          <w:tcPr>
            <w:tcW w:w="2514" w:type="dxa"/>
            <w:vAlign w:val="center"/>
          </w:tcPr>
          <w:p w14:paraId="6ED3BFE4" w14:textId="536C976D" w:rsidR="00C776E8" w:rsidRPr="009B5E42" w:rsidRDefault="00C776E8" w:rsidP="00C776E8">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lastRenderedPageBreak/>
              <w:t>0103</w:t>
            </w:r>
          </w:p>
        </w:tc>
        <w:tc>
          <w:tcPr>
            <w:tcW w:w="4196" w:type="dxa"/>
            <w:vAlign w:val="center"/>
          </w:tcPr>
          <w:p w14:paraId="4C757A8C" w14:textId="2204331B"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高</w:t>
            </w:r>
          </w:p>
        </w:tc>
        <w:tc>
          <w:tcPr>
            <w:tcW w:w="2022" w:type="dxa"/>
            <w:vAlign w:val="center"/>
          </w:tcPr>
          <w:p w14:paraId="51EB3C47" w14:textId="77777777" w:rsidR="00C776E8" w:rsidRPr="009B5E42" w:rsidRDefault="00C776E8" w:rsidP="00C776E8">
            <w:pPr>
              <w:spacing w:line="240" w:lineRule="auto"/>
              <w:ind w:firstLineChars="0" w:firstLine="0"/>
              <w:jc w:val="center"/>
              <w:rPr>
                <w:rFonts w:ascii="Times New Roman" w:hAnsi="Times New Roman"/>
                <w:color w:val="000000"/>
                <w:sz w:val="24"/>
                <w:szCs w:val="24"/>
              </w:rPr>
            </w:pPr>
          </w:p>
        </w:tc>
      </w:tr>
      <w:tr w:rsidR="00C776E8" w:rsidRPr="009B5E42" w14:paraId="182F81C7" w14:textId="77777777" w:rsidTr="00C776E8">
        <w:trPr>
          <w:trHeight w:val="454"/>
        </w:trPr>
        <w:tc>
          <w:tcPr>
            <w:tcW w:w="2514" w:type="dxa"/>
            <w:vAlign w:val="center"/>
          </w:tcPr>
          <w:p w14:paraId="30CC36EE" w14:textId="4C9EE078" w:rsidR="00C776E8" w:rsidRPr="009B5E42" w:rsidRDefault="00C776E8" w:rsidP="00C776E8">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0104</w:t>
            </w:r>
          </w:p>
        </w:tc>
        <w:tc>
          <w:tcPr>
            <w:tcW w:w="4196" w:type="dxa"/>
            <w:vAlign w:val="center"/>
          </w:tcPr>
          <w:p w14:paraId="25640F7F" w14:textId="1F0F3DD9"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违约</w:t>
            </w:r>
          </w:p>
        </w:tc>
        <w:tc>
          <w:tcPr>
            <w:tcW w:w="2022" w:type="dxa"/>
            <w:vAlign w:val="center"/>
          </w:tcPr>
          <w:p w14:paraId="0AB3361C" w14:textId="77777777" w:rsidR="00C776E8" w:rsidRPr="009B5E42" w:rsidRDefault="00C776E8" w:rsidP="00C776E8">
            <w:pPr>
              <w:spacing w:line="240" w:lineRule="auto"/>
              <w:ind w:firstLineChars="0" w:firstLine="0"/>
              <w:jc w:val="center"/>
              <w:rPr>
                <w:rFonts w:ascii="Times New Roman" w:hAnsi="Times New Roman"/>
                <w:color w:val="000000"/>
                <w:sz w:val="24"/>
                <w:szCs w:val="24"/>
              </w:rPr>
            </w:pPr>
          </w:p>
        </w:tc>
      </w:tr>
      <w:tr w:rsidR="00C776E8" w:rsidRPr="009B5E42" w14:paraId="2F218AFF" w14:textId="77777777" w:rsidTr="00C776E8">
        <w:trPr>
          <w:trHeight w:val="454"/>
        </w:trPr>
        <w:tc>
          <w:tcPr>
            <w:tcW w:w="2514" w:type="dxa"/>
            <w:vAlign w:val="center"/>
          </w:tcPr>
          <w:p w14:paraId="71926C35" w14:textId="5B341310" w:rsidR="00C776E8" w:rsidRPr="009B5E42" w:rsidRDefault="00C776E8" w:rsidP="00C776E8">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0105</w:t>
            </w:r>
          </w:p>
        </w:tc>
        <w:tc>
          <w:tcPr>
            <w:tcW w:w="4196" w:type="dxa"/>
            <w:vAlign w:val="center"/>
          </w:tcPr>
          <w:p w14:paraId="194E20F2" w14:textId="6F1BB904"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违约已化解</w:t>
            </w:r>
          </w:p>
        </w:tc>
        <w:tc>
          <w:tcPr>
            <w:tcW w:w="2022" w:type="dxa"/>
            <w:vAlign w:val="center"/>
          </w:tcPr>
          <w:p w14:paraId="6552A8C5" w14:textId="77777777" w:rsidR="00C776E8" w:rsidRPr="009B5E42" w:rsidRDefault="00C776E8" w:rsidP="00C776E8">
            <w:pPr>
              <w:spacing w:line="240" w:lineRule="auto"/>
              <w:ind w:firstLineChars="0" w:firstLine="0"/>
              <w:jc w:val="center"/>
              <w:rPr>
                <w:rFonts w:ascii="Times New Roman" w:hAnsi="Times New Roman"/>
                <w:color w:val="000000"/>
                <w:sz w:val="24"/>
                <w:szCs w:val="24"/>
              </w:rPr>
            </w:pPr>
          </w:p>
        </w:tc>
      </w:tr>
      <w:tr w:rsidR="00C776E8" w:rsidRPr="009B5E42" w14:paraId="38A42EE1" w14:textId="77777777" w:rsidTr="00C776E8">
        <w:trPr>
          <w:trHeight w:val="454"/>
        </w:trPr>
        <w:tc>
          <w:tcPr>
            <w:tcW w:w="2514" w:type="dxa"/>
            <w:vAlign w:val="center"/>
          </w:tcPr>
          <w:p w14:paraId="34DE3506" w14:textId="2EB899B2" w:rsidR="00C776E8" w:rsidRPr="009B5E42" w:rsidRDefault="00C776E8" w:rsidP="00C776E8">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0106</w:t>
            </w:r>
          </w:p>
        </w:tc>
        <w:tc>
          <w:tcPr>
            <w:tcW w:w="4196" w:type="dxa"/>
            <w:vAlign w:val="center"/>
          </w:tcPr>
          <w:p w14:paraId="4BA4FF98" w14:textId="70F80710"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风险已化解</w:t>
            </w:r>
          </w:p>
        </w:tc>
        <w:tc>
          <w:tcPr>
            <w:tcW w:w="2022" w:type="dxa"/>
            <w:vAlign w:val="center"/>
          </w:tcPr>
          <w:p w14:paraId="13EE50F3" w14:textId="77777777" w:rsidR="00C776E8" w:rsidRPr="009B5E42" w:rsidRDefault="00C776E8" w:rsidP="00C776E8">
            <w:pPr>
              <w:spacing w:line="240" w:lineRule="auto"/>
              <w:ind w:firstLineChars="0" w:firstLine="0"/>
              <w:jc w:val="center"/>
              <w:rPr>
                <w:rFonts w:ascii="Times New Roman" w:hAnsi="Times New Roman"/>
                <w:color w:val="000000"/>
                <w:sz w:val="24"/>
                <w:szCs w:val="24"/>
              </w:rPr>
            </w:pPr>
          </w:p>
        </w:tc>
      </w:tr>
      <w:tr w:rsidR="00C776E8" w:rsidRPr="009B5E42" w14:paraId="256795A5" w14:textId="77777777" w:rsidTr="00C776E8">
        <w:trPr>
          <w:trHeight w:val="454"/>
        </w:trPr>
        <w:tc>
          <w:tcPr>
            <w:tcW w:w="2514" w:type="dxa"/>
            <w:vAlign w:val="center"/>
          </w:tcPr>
          <w:p w14:paraId="36EAEC59" w14:textId="7633F61B" w:rsidR="00C776E8" w:rsidRPr="009B5E42" w:rsidRDefault="00C776E8" w:rsidP="00C776E8">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0201</w:t>
            </w:r>
          </w:p>
        </w:tc>
        <w:tc>
          <w:tcPr>
            <w:tcW w:w="4196" w:type="dxa"/>
            <w:vAlign w:val="center"/>
          </w:tcPr>
          <w:p w14:paraId="6D79F59C" w14:textId="42756F68"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hint="eastAsia"/>
                <w:color w:val="000000"/>
                <w:kern w:val="0"/>
                <w:sz w:val="24"/>
                <w:szCs w:val="24"/>
              </w:rPr>
              <w:t>正常类</w:t>
            </w:r>
          </w:p>
        </w:tc>
        <w:tc>
          <w:tcPr>
            <w:tcW w:w="2022" w:type="dxa"/>
            <w:vAlign w:val="center"/>
          </w:tcPr>
          <w:p w14:paraId="7AD0555C" w14:textId="77777777" w:rsidR="00C776E8" w:rsidRPr="009B5E42" w:rsidRDefault="00C776E8" w:rsidP="00C776E8">
            <w:pPr>
              <w:spacing w:line="240" w:lineRule="auto"/>
              <w:ind w:firstLineChars="0" w:firstLine="0"/>
              <w:jc w:val="center"/>
              <w:rPr>
                <w:rFonts w:ascii="Times New Roman" w:hAnsi="Times New Roman"/>
                <w:color w:val="000000"/>
                <w:sz w:val="24"/>
                <w:szCs w:val="24"/>
              </w:rPr>
            </w:pPr>
          </w:p>
        </w:tc>
      </w:tr>
      <w:tr w:rsidR="00C776E8" w:rsidRPr="009B5E42" w14:paraId="46FDBC35" w14:textId="77777777" w:rsidTr="00C776E8">
        <w:trPr>
          <w:trHeight w:val="454"/>
        </w:trPr>
        <w:tc>
          <w:tcPr>
            <w:tcW w:w="2514" w:type="dxa"/>
            <w:vAlign w:val="center"/>
          </w:tcPr>
          <w:p w14:paraId="11E4B216" w14:textId="2E3FBD87" w:rsidR="00C776E8" w:rsidRPr="009B5E42" w:rsidRDefault="00C776E8" w:rsidP="00C776E8">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0202</w:t>
            </w:r>
          </w:p>
        </w:tc>
        <w:tc>
          <w:tcPr>
            <w:tcW w:w="4196" w:type="dxa"/>
            <w:vAlign w:val="center"/>
          </w:tcPr>
          <w:p w14:paraId="0D90B2FD" w14:textId="5E56A83A"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hint="eastAsia"/>
                <w:color w:val="000000"/>
                <w:kern w:val="0"/>
                <w:sz w:val="24"/>
                <w:szCs w:val="24"/>
              </w:rPr>
              <w:t>关注类</w:t>
            </w:r>
          </w:p>
        </w:tc>
        <w:tc>
          <w:tcPr>
            <w:tcW w:w="2022" w:type="dxa"/>
            <w:vAlign w:val="center"/>
          </w:tcPr>
          <w:p w14:paraId="032F41D8" w14:textId="77777777" w:rsidR="00C776E8" w:rsidRPr="009B5E42" w:rsidRDefault="00C776E8" w:rsidP="00C776E8">
            <w:pPr>
              <w:spacing w:line="240" w:lineRule="auto"/>
              <w:ind w:firstLineChars="0" w:firstLine="0"/>
              <w:jc w:val="center"/>
              <w:rPr>
                <w:rFonts w:ascii="Times New Roman" w:hAnsi="Times New Roman"/>
                <w:color w:val="000000"/>
                <w:sz w:val="24"/>
                <w:szCs w:val="24"/>
              </w:rPr>
            </w:pPr>
          </w:p>
        </w:tc>
      </w:tr>
      <w:tr w:rsidR="00C776E8" w:rsidRPr="009B5E42" w14:paraId="01B96505" w14:textId="77777777" w:rsidTr="00C776E8">
        <w:trPr>
          <w:trHeight w:val="454"/>
        </w:trPr>
        <w:tc>
          <w:tcPr>
            <w:tcW w:w="2514" w:type="dxa"/>
            <w:vAlign w:val="center"/>
          </w:tcPr>
          <w:p w14:paraId="0F2A14B3" w14:textId="3D809E26" w:rsidR="00C776E8" w:rsidRPr="009B5E42" w:rsidRDefault="00C776E8" w:rsidP="00C776E8">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0203</w:t>
            </w:r>
          </w:p>
        </w:tc>
        <w:tc>
          <w:tcPr>
            <w:tcW w:w="4196" w:type="dxa"/>
            <w:vAlign w:val="center"/>
          </w:tcPr>
          <w:p w14:paraId="5C68E088" w14:textId="0A3FF2EC"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hint="eastAsia"/>
                <w:color w:val="000000"/>
                <w:kern w:val="0"/>
                <w:sz w:val="24"/>
                <w:szCs w:val="24"/>
              </w:rPr>
              <w:t>风险类</w:t>
            </w:r>
          </w:p>
        </w:tc>
        <w:tc>
          <w:tcPr>
            <w:tcW w:w="2022" w:type="dxa"/>
            <w:vAlign w:val="center"/>
          </w:tcPr>
          <w:p w14:paraId="3E7AA284" w14:textId="77777777" w:rsidR="00C776E8" w:rsidRPr="009B5E42" w:rsidRDefault="00C776E8" w:rsidP="00C776E8">
            <w:pPr>
              <w:spacing w:line="240" w:lineRule="auto"/>
              <w:ind w:firstLineChars="0" w:firstLine="0"/>
              <w:jc w:val="center"/>
              <w:rPr>
                <w:rFonts w:ascii="Times New Roman" w:hAnsi="Times New Roman"/>
                <w:color w:val="000000"/>
                <w:sz w:val="24"/>
                <w:szCs w:val="24"/>
              </w:rPr>
            </w:pPr>
          </w:p>
        </w:tc>
      </w:tr>
      <w:tr w:rsidR="00C776E8" w14:paraId="34E3C48D" w14:textId="77777777" w:rsidTr="00C776E8">
        <w:trPr>
          <w:trHeight w:val="454"/>
        </w:trPr>
        <w:tc>
          <w:tcPr>
            <w:tcW w:w="2514" w:type="dxa"/>
            <w:vAlign w:val="center"/>
          </w:tcPr>
          <w:p w14:paraId="406513BC" w14:textId="5256F66A" w:rsidR="00C776E8" w:rsidRPr="009B5E42" w:rsidRDefault="00C776E8" w:rsidP="00C776E8">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0204</w:t>
            </w:r>
          </w:p>
        </w:tc>
        <w:tc>
          <w:tcPr>
            <w:tcW w:w="4196" w:type="dxa"/>
            <w:vAlign w:val="center"/>
          </w:tcPr>
          <w:p w14:paraId="00B2DF81" w14:textId="6D382090" w:rsidR="00C776E8"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hint="eastAsia"/>
                <w:color w:val="000000"/>
                <w:kern w:val="0"/>
                <w:sz w:val="24"/>
                <w:szCs w:val="24"/>
              </w:rPr>
              <w:t>违约类</w:t>
            </w:r>
          </w:p>
        </w:tc>
        <w:tc>
          <w:tcPr>
            <w:tcW w:w="2022" w:type="dxa"/>
            <w:vAlign w:val="center"/>
          </w:tcPr>
          <w:p w14:paraId="693517ED" w14:textId="77777777" w:rsidR="00C776E8" w:rsidRDefault="00C776E8" w:rsidP="00C776E8">
            <w:pPr>
              <w:spacing w:line="240" w:lineRule="auto"/>
              <w:ind w:firstLineChars="0" w:firstLine="0"/>
              <w:jc w:val="center"/>
              <w:rPr>
                <w:rFonts w:ascii="Times New Roman" w:hAnsi="Times New Roman"/>
                <w:color w:val="000000"/>
                <w:sz w:val="24"/>
                <w:szCs w:val="24"/>
              </w:rPr>
            </w:pPr>
          </w:p>
        </w:tc>
      </w:tr>
    </w:tbl>
    <w:p w14:paraId="0DA734D9" w14:textId="77777777" w:rsidR="00D23ED9" w:rsidRPr="00D23ED9" w:rsidRDefault="00D23ED9" w:rsidP="004B0C68">
      <w:pPr>
        <w:ind w:firstLine="560"/>
      </w:pPr>
    </w:p>
    <w:sectPr w:rsidR="00D23ED9" w:rsidRPr="00D23ED9" w:rsidSect="00F46DB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076F2" w14:textId="77777777" w:rsidR="008B3868" w:rsidRDefault="008B3868">
      <w:pPr>
        <w:spacing w:line="240" w:lineRule="auto"/>
        <w:ind w:firstLine="560"/>
      </w:pPr>
      <w:r>
        <w:separator/>
      </w:r>
    </w:p>
  </w:endnote>
  <w:endnote w:type="continuationSeparator" w:id="0">
    <w:p w14:paraId="1A3A49F5" w14:textId="77777777" w:rsidR="008B3868" w:rsidRDefault="008B3868">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E4CC1" w14:textId="77777777" w:rsidR="0051765B" w:rsidRDefault="0051765B">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556D5" w14:textId="675CE7EE" w:rsidR="0051765B" w:rsidRDefault="0051765B">
    <w:pPr>
      <w:pStyle w:val="a6"/>
      <w:ind w:firstLineChars="0" w:firstLine="0"/>
      <w:jc w:val="center"/>
      <w:rPr>
        <w:sz w:val="24"/>
        <w:szCs w:val="24"/>
      </w:rPr>
    </w:pPr>
    <w:r>
      <w:rPr>
        <w:sz w:val="24"/>
        <w:szCs w:val="24"/>
      </w:rPr>
      <w:fldChar w:fldCharType="begin"/>
    </w:r>
    <w:r>
      <w:rPr>
        <w:sz w:val="24"/>
        <w:szCs w:val="24"/>
      </w:rPr>
      <w:instrText>PAGE   \* MERGEFORMAT</w:instrText>
    </w:r>
    <w:r>
      <w:rPr>
        <w:sz w:val="24"/>
        <w:szCs w:val="24"/>
      </w:rPr>
      <w:fldChar w:fldCharType="separate"/>
    </w:r>
    <w:r w:rsidR="003A1DE7" w:rsidRPr="003A1DE7">
      <w:rPr>
        <w:noProof/>
        <w:sz w:val="24"/>
        <w:szCs w:val="24"/>
        <w:lang w:val="zh-CN"/>
      </w:rPr>
      <w:t>17</w:t>
    </w:r>
    <w:r>
      <w:rPr>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97564" w14:textId="77777777" w:rsidR="0051765B" w:rsidRDefault="0051765B">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ACA481" w14:textId="77777777" w:rsidR="008B3868" w:rsidRDefault="008B3868">
      <w:pPr>
        <w:spacing w:line="240" w:lineRule="auto"/>
        <w:ind w:firstLine="560"/>
      </w:pPr>
      <w:r>
        <w:separator/>
      </w:r>
    </w:p>
  </w:footnote>
  <w:footnote w:type="continuationSeparator" w:id="0">
    <w:p w14:paraId="6B4A90B3" w14:textId="77777777" w:rsidR="008B3868" w:rsidRDefault="008B3868">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E66C8" w14:textId="77777777" w:rsidR="0051765B" w:rsidRDefault="0051765B">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7B980" w14:textId="77777777" w:rsidR="0051765B" w:rsidRDefault="0051765B">
    <w:pPr>
      <w:pStyle w:val="a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ED4FB" w14:textId="77777777" w:rsidR="0051765B" w:rsidRDefault="0051765B">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15550"/>
    <w:multiLevelType w:val="multilevel"/>
    <w:tmpl w:val="03115550"/>
    <w:lvl w:ilvl="0">
      <w:start w:val="1"/>
      <w:numFmt w:val="decimal"/>
      <w:pStyle w:val="1"/>
      <w:lvlText w:val="%1."/>
      <w:lvlJc w:val="left"/>
      <w:pPr>
        <w:ind w:left="0" w:firstLine="0"/>
      </w:pPr>
      <w:rPr>
        <w:rFonts w:ascii="Calibri" w:eastAsia="仿宋" w:hAnsi="Calibri" w:hint="default"/>
        <w:b/>
        <w:i w:val="0"/>
        <w:sz w:val="28"/>
      </w:rPr>
    </w:lvl>
    <w:lvl w:ilvl="1">
      <w:start w:val="1"/>
      <w:numFmt w:val="decimal"/>
      <w:pStyle w:val="2"/>
      <w:lvlText w:val="%1.%2."/>
      <w:lvlJc w:val="left"/>
      <w:pPr>
        <w:ind w:left="0" w:firstLine="0"/>
      </w:pPr>
      <w:rPr>
        <w:rFonts w:ascii="Calibri" w:eastAsia="仿宋" w:hAnsi="Calibri" w:hint="default"/>
        <w:b/>
        <w:i w:val="0"/>
        <w:sz w:val="28"/>
      </w:rPr>
    </w:lvl>
    <w:lvl w:ilvl="2">
      <w:start w:val="1"/>
      <w:numFmt w:val="decimal"/>
      <w:pStyle w:val="3"/>
      <w:lvlText w:val="%1.%2.%3."/>
      <w:lvlJc w:val="left"/>
      <w:pPr>
        <w:ind w:left="0" w:firstLine="0"/>
      </w:pPr>
      <w:rPr>
        <w:rFonts w:ascii="Calibri" w:eastAsia="仿宋" w:hAnsi="Calibri" w:hint="default"/>
        <w:b/>
        <w:i w:val="0"/>
        <w:sz w:val="28"/>
      </w:rPr>
    </w:lvl>
    <w:lvl w:ilvl="3">
      <w:start w:val="1"/>
      <w:numFmt w:val="decimal"/>
      <w:pStyle w:val="4"/>
      <w:lvlText w:val="%1.%2.%3.%4."/>
      <w:lvlJc w:val="left"/>
      <w:pPr>
        <w:ind w:left="0" w:firstLine="0"/>
      </w:pPr>
      <w:rPr>
        <w:rFonts w:ascii="Calibri" w:eastAsia="仿宋" w:hAnsi="Calibri" w:hint="default"/>
        <w:b/>
        <w:i w:val="0"/>
        <w:sz w:val="28"/>
      </w:rPr>
    </w:lvl>
    <w:lvl w:ilvl="4">
      <w:start w:val="1"/>
      <w:numFmt w:val="decimal"/>
      <w:pStyle w:val="5"/>
      <w:lvlText w:val="%1.%2.%3.%4.%5."/>
      <w:lvlJc w:val="left"/>
      <w:pPr>
        <w:ind w:left="0" w:firstLine="0"/>
      </w:pPr>
      <w:rPr>
        <w:rFonts w:ascii="Calibri" w:eastAsia="仿宋" w:hAnsi="Calibri" w:hint="default"/>
        <w:b/>
        <w:i w:val="0"/>
        <w:sz w:val="28"/>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DAA6DE9"/>
    <w:multiLevelType w:val="multilevel"/>
    <w:tmpl w:val="C1B2754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177C324C"/>
    <w:multiLevelType w:val="multilevel"/>
    <w:tmpl w:val="9B4AEF4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18EB236E"/>
    <w:multiLevelType w:val="multilevel"/>
    <w:tmpl w:val="E0F0FFA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25C407C5"/>
    <w:multiLevelType w:val="multilevel"/>
    <w:tmpl w:val="6128B4A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34694DF2"/>
    <w:multiLevelType w:val="hybridMultilevel"/>
    <w:tmpl w:val="20C698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B3233CF"/>
    <w:multiLevelType w:val="multilevel"/>
    <w:tmpl w:val="72BC0AE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6A395DE1"/>
    <w:multiLevelType w:val="multilevel"/>
    <w:tmpl w:val="7C2C32A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6D4F3614"/>
    <w:multiLevelType w:val="multilevel"/>
    <w:tmpl w:val="6D4F3614"/>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9">
    <w:nsid w:val="768E6B74"/>
    <w:multiLevelType w:val="multilevel"/>
    <w:tmpl w:val="F99EAFA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8"/>
  </w:num>
  <w:num w:numId="3">
    <w:abstractNumId w:val="5"/>
  </w:num>
  <w:num w:numId="4">
    <w:abstractNumId w:val="0"/>
  </w:num>
  <w:num w:numId="5">
    <w:abstractNumId w:val="2"/>
  </w:num>
  <w:num w:numId="6">
    <w:abstractNumId w:val="1"/>
  </w:num>
  <w:num w:numId="7">
    <w:abstractNumId w:val="3"/>
  </w:num>
  <w:num w:numId="8">
    <w:abstractNumId w:val="9"/>
  </w:num>
  <w:num w:numId="9">
    <w:abstractNumId w:val="6"/>
  </w:num>
  <w:num w:numId="10">
    <w:abstractNumId w:val="4"/>
  </w:num>
  <w:num w:numId="1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EP">
    <w15:presenceInfo w15:providerId="None" w15:userId="DEE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hideSpellingErrors/>
  <w:proofState w:spelling="clean" w:grammar="clean"/>
  <w:attachedTemplate r:id="rId1"/>
  <w:trackRevisions/>
  <w:defaultTabStop w:val="51"/>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012F2"/>
    <w:rsid w:val="00000C5A"/>
    <w:rsid w:val="00001476"/>
    <w:rsid w:val="00002CF9"/>
    <w:rsid w:val="000077D9"/>
    <w:rsid w:val="00010B6B"/>
    <w:rsid w:val="00013D2D"/>
    <w:rsid w:val="000146D1"/>
    <w:rsid w:val="0001597E"/>
    <w:rsid w:val="00016A74"/>
    <w:rsid w:val="000171DD"/>
    <w:rsid w:val="00020E66"/>
    <w:rsid w:val="00022BD0"/>
    <w:rsid w:val="00025D3D"/>
    <w:rsid w:val="00026250"/>
    <w:rsid w:val="00030B9B"/>
    <w:rsid w:val="00034F43"/>
    <w:rsid w:val="00035023"/>
    <w:rsid w:val="000410F6"/>
    <w:rsid w:val="000611DB"/>
    <w:rsid w:val="00063CBB"/>
    <w:rsid w:val="00071F6F"/>
    <w:rsid w:val="00074124"/>
    <w:rsid w:val="000749B9"/>
    <w:rsid w:val="00074FB5"/>
    <w:rsid w:val="0007622B"/>
    <w:rsid w:val="0008024C"/>
    <w:rsid w:val="00080FD2"/>
    <w:rsid w:val="000810C8"/>
    <w:rsid w:val="000819A2"/>
    <w:rsid w:val="00083C38"/>
    <w:rsid w:val="00085406"/>
    <w:rsid w:val="000874B0"/>
    <w:rsid w:val="00095190"/>
    <w:rsid w:val="000952E9"/>
    <w:rsid w:val="000977AF"/>
    <w:rsid w:val="000A17E5"/>
    <w:rsid w:val="000A1A73"/>
    <w:rsid w:val="000B024A"/>
    <w:rsid w:val="000B0DED"/>
    <w:rsid w:val="000C4DF4"/>
    <w:rsid w:val="000C4ED9"/>
    <w:rsid w:val="000D33F6"/>
    <w:rsid w:val="000D467C"/>
    <w:rsid w:val="000D4989"/>
    <w:rsid w:val="000D662C"/>
    <w:rsid w:val="000D66CE"/>
    <w:rsid w:val="000E4D2A"/>
    <w:rsid w:val="000E5E08"/>
    <w:rsid w:val="000F0514"/>
    <w:rsid w:val="000F12E9"/>
    <w:rsid w:val="000F575E"/>
    <w:rsid w:val="000F7B5A"/>
    <w:rsid w:val="00104FAD"/>
    <w:rsid w:val="001101D4"/>
    <w:rsid w:val="00110A69"/>
    <w:rsid w:val="001209C7"/>
    <w:rsid w:val="00120A50"/>
    <w:rsid w:val="001216D9"/>
    <w:rsid w:val="00121E17"/>
    <w:rsid w:val="0012299F"/>
    <w:rsid w:val="00126628"/>
    <w:rsid w:val="00131343"/>
    <w:rsid w:val="0013179C"/>
    <w:rsid w:val="00131FEA"/>
    <w:rsid w:val="001343CF"/>
    <w:rsid w:val="0014292A"/>
    <w:rsid w:val="00144079"/>
    <w:rsid w:val="00144C54"/>
    <w:rsid w:val="00146FD6"/>
    <w:rsid w:val="00153597"/>
    <w:rsid w:val="00153CFE"/>
    <w:rsid w:val="00157E10"/>
    <w:rsid w:val="001606DD"/>
    <w:rsid w:val="00160BA7"/>
    <w:rsid w:val="001616EE"/>
    <w:rsid w:val="001631A6"/>
    <w:rsid w:val="00165707"/>
    <w:rsid w:val="00166791"/>
    <w:rsid w:val="001718A2"/>
    <w:rsid w:val="00177C6F"/>
    <w:rsid w:val="00185B8B"/>
    <w:rsid w:val="0018622F"/>
    <w:rsid w:val="00186C51"/>
    <w:rsid w:val="00186EDB"/>
    <w:rsid w:val="00192952"/>
    <w:rsid w:val="0019594A"/>
    <w:rsid w:val="00196353"/>
    <w:rsid w:val="00197350"/>
    <w:rsid w:val="00197869"/>
    <w:rsid w:val="001A2166"/>
    <w:rsid w:val="001A3F37"/>
    <w:rsid w:val="001A4E9C"/>
    <w:rsid w:val="001B1ACD"/>
    <w:rsid w:val="001C10B8"/>
    <w:rsid w:val="001C59F6"/>
    <w:rsid w:val="001D179C"/>
    <w:rsid w:val="001D2ED0"/>
    <w:rsid w:val="001D35F3"/>
    <w:rsid w:val="001D74AF"/>
    <w:rsid w:val="001E3368"/>
    <w:rsid w:val="001F1A66"/>
    <w:rsid w:val="001F2D33"/>
    <w:rsid w:val="001F2EEA"/>
    <w:rsid w:val="001F4254"/>
    <w:rsid w:val="001F6639"/>
    <w:rsid w:val="001F6866"/>
    <w:rsid w:val="002018D7"/>
    <w:rsid w:val="002068B7"/>
    <w:rsid w:val="002076A7"/>
    <w:rsid w:val="0021348D"/>
    <w:rsid w:val="00217C80"/>
    <w:rsid w:val="002239F5"/>
    <w:rsid w:val="002325B5"/>
    <w:rsid w:val="002412F8"/>
    <w:rsid w:val="00245527"/>
    <w:rsid w:val="0024573A"/>
    <w:rsid w:val="002501F4"/>
    <w:rsid w:val="00251E8A"/>
    <w:rsid w:val="00253507"/>
    <w:rsid w:val="00257E5E"/>
    <w:rsid w:val="002620AB"/>
    <w:rsid w:val="00262EE6"/>
    <w:rsid w:val="00262F08"/>
    <w:rsid w:val="002637DD"/>
    <w:rsid w:val="00263DB6"/>
    <w:rsid w:val="00265758"/>
    <w:rsid w:val="00267F1C"/>
    <w:rsid w:val="00270DA9"/>
    <w:rsid w:val="002734A1"/>
    <w:rsid w:val="00273D1D"/>
    <w:rsid w:val="00281D04"/>
    <w:rsid w:val="002854B6"/>
    <w:rsid w:val="00286798"/>
    <w:rsid w:val="0028726E"/>
    <w:rsid w:val="002877BC"/>
    <w:rsid w:val="0029190A"/>
    <w:rsid w:val="00295565"/>
    <w:rsid w:val="00296BF3"/>
    <w:rsid w:val="002A1A15"/>
    <w:rsid w:val="002A41A3"/>
    <w:rsid w:val="002A51B9"/>
    <w:rsid w:val="002B6101"/>
    <w:rsid w:val="002C40CB"/>
    <w:rsid w:val="002D3925"/>
    <w:rsid w:val="002D5BD3"/>
    <w:rsid w:val="002D729A"/>
    <w:rsid w:val="002D770F"/>
    <w:rsid w:val="002D79B7"/>
    <w:rsid w:val="002E0878"/>
    <w:rsid w:val="002E43CF"/>
    <w:rsid w:val="002E7922"/>
    <w:rsid w:val="002F3DDE"/>
    <w:rsid w:val="002F45F2"/>
    <w:rsid w:val="002F675A"/>
    <w:rsid w:val="003016BF"/>
    <w:rsid w:val="00301E86"/>
    <w:rsid w:val="003021B0"/>
    <w:rsid w:val="00305405"/>
    <w:rsid w:val="00306D03"/>
    <w:rsid w:val="003137D9"/>
    <w:rsid w:val="0032025F"/>
    <w:rsid w:val="003226EE"/>
    <w:rsid w:val="0033141B"/>
    <w:rsid w:val="00336D1E"/>
    <w:rsid w:val="00340870"/>
    <w:rsid w:val="0034146A"/>
    <w:rsid w:val="00347E95"/>
    <w:rsid w:val="003507FE"/>
    <w:rsid w:val="00351B22"/>
    <w:rsid w:val="00355B37"/>
    <w:rsid w:val="00356998"/>
    <w:rsid w:val="00357F7B"/>
    <w:rsid w:val="00364051"/>
    <w:rsid w:val="00364A74"/>
    <w:rsid w:val="00364D83"/>
    <w:rsid w:val="003668A3"/>
    <w:rsid w:val="00372ED4"/>
    <w:rsid w:val="00374A03"/>
    <w:rsid w:val="003773D0"/>
    <w:rsid w:val="003839C0"/>
    <w:rsid w:val="00383BE1"/>
    <w:rsid w:val="003857B3"/>
    <w:rsid w:val="003922A3"/>
    <w:rsid w:val="00395F50"/>
    <w:rsid w:val="00396EBC"/>
    <w:rsid w:val="00397680"/>
    <w:rsid w:val="003A1DE7"/>
    <w:rsid w:val="003A2200"/>
    <w:rsid w:val="003A3525"/>
    <w:rsid w:val="003A3894"/>
    <w:rsid w:val="003A402A"/>
    <w:rsid w:val="003A5AB4"/>
    <w:rsid w:val="003B1DEA"/>
    <w:rsid w:val="003B58A5"/>
    <w:rsid w:val="003C0B40"/>
    <w:rsid w:val="003C1C0E"/>
    <w:rsid w:val="003C5C40"/>
    <w:rsid w:val="003C6B0A"/>
    <w:rsid w:val="003C6B23"/>
    <w:rsid w:val="003D17A7"/>
    <w:rsid w:val="003D3782"/>
    <w:rsid w:val="003E3549"/>
    <w:rsid w:val="003E3E71"/>
    <w:rsid w:val="003E5597"/>
    <w:rsid w:val="003E7A25"/>
    <w:rsid w:val="003F0A38"/>
    <w:rsid w:val="003F0E91"/>
    <w:rsid w:val="003F1772"/>
    <w:rsid w:val="003F4C96"/>
    <w:rsid w:val="003F5109"/>
    <w:rsid w:val="003F5C69"/>
    <w:rsid w:val="003F627E"/>
    <w:rsid w:val="003F6467"/>
    <w:rsid w:val="003F7A77"/>
    <w:rsid w:val="00400B29"/>
    <w:rsid w:val="00401B78"/>
    <w:rsid w:val="00402581"/>
    <w:rsid w:val="0040318D"/>
    <w:rsid w:val="004038CE"/>
    <w:rsid w:val="00404113"/>
    <w:rsid w:val="00410EFA"/>
    <w:rsid w:val="00415064"/>
    <w:rsid w:val="004237BB"/>
    <w:rsid w:val="00425AD7"/>
    <w:rsid w:val="00426DC3"/>
    <w:rsid w:val="00427851"/>
    <w:rsid w:val="00431772"/>
    <w:rsid w:val="00433FF2"/>
    <w:rsid w:val="00435945"/>
    <w:rsid w:val="0043679B"/>
    <w:rsid w:val="00437996"/>
    <w:rsid w:val="00442175"/>
    <w:rsid w:val="00443388"/>
    <w:rsid w:val="004451BC"/>
    <w:rsid w:val="00450A7F"/>
    <w:rsid w:val="0045129A"/>
    <w:rsid w:val="004517BA"/>
    <w:rsid w:val="00451A2F"/>
    <w:rsid w:val="00454913"/>
    <w:rsid w:val="00460036"/>
    <w:rsid w:val="00464C62"/>
    <w:rsid w:val="00470EEC"/>
    <w:rsid w:val="00477351"/>
    <w:rsid w:val="00480B58"/>
    <w:rsid w:val="004818B8"/>
    <w:rsid w:val="00483675"/>
    <w:rsid w:val="00487A1C"/>
    <w:rsid w:val="0049044D"/>
    <w:rsid w:val="00491333"/>
    <w:rsid w:val="00495875"/>
    <w:rsid w:val="004A77B2"/>
    <w:rsid w:val="004A7AE6"/>
    <w:rsid w:val="004B0C68"/>
    <w:rsid w:val="004B4CCE"/>
    <w:rsid w:val="004C09C4"/>
    <w:rsid w:val="004C21A2"/>
    <w:rsid w:val="004C2DE3"/>
    <w:rsid w:val="004C2FE4"/>
    <w:rsid w:val="004C6C75"/>
    <w:rsid w:val="004D04D4"/>
    <w:rsid w:val="004D09D4"/>
    <w:rsid w:val="004D1060"/>
    <w:rsid w:val="004D1C1A"/>
    <w:rsid w:val="004D5510"/>
    <w:rsid w:val="004E0A45"/>
    <w:rsid w:val="004E70CE"/>
    <w:rsid w:val="004F29B2"/>
    <w:rsid w:val="004F2E35"/>
    <w:rsid w:val="005012F2"/>
    <w:rsid w:val="00511931"/>
    <w:rsid w:val="0051218B"/>
    <w:rsid w:val="00512F50"/>
    <w:rsid w:val="00514068"/>
    <w:rsid w:val="005141BC"/>
    <w:rsid w:val="005146A7"/>
    <w:rsid w:val="00514771"/>
    <w:rsid w:val="005172FC"/>
    <w:rsid w:val="0051765B"/>
    <w:rsid w:val="005176DE"/>
    <w:rsid w:val="00521E0D"/>
    <w:rsid w:val="00523B21"/>
    <w:rsid w:val="005270EC"/>
    <w:rsid w:val="00531987"/>
    <w:rsid w:val="00533CA6"/>
    <w:rsid w:val="0054333C"/>
    <w:rsid w:val="00543B48"/>
    <w:rsid w:val="005447EC"/>
    <w:rsid w:val="00544E9B"/>
    <w:rsid w:val="005502E9"/>
    <w:rsid w:val="00552302"/>
    <w:rsid w:val="00556196"/>
    <w:rsid w:val="005561F9"/>
    <w:rsid w:val="00557CB1"/>
    <w:rsid w:val="005625DE"/>
    <w:rsid w:val="00563AAA"/>
    <w:rsid w:val="00565ECC"/>
    <w:rsid w:val="00565F39"/>
    <w:rsid w:val="0057098B"/>
    <w:rsid w:val="00572E7E"/>
    <w:rsid w:val="00577F99"/>
    <w:rsid w:val="005842CC"/>
    <w:rsid w:val="005846F4"/>
    <w:rsid w:val="00587637"/>
    <w:rsid w:val="00591097"/>
    <w:rsid w:val="00593EAC"/>
    <w:rsid w:val="005A045F"/>
    <w:rsid w:val="005A6CD3"/>
    <w:rsid w:val="005B2185"/>
    <w:rsid w:val="005B2342"/>
    <w:rsid w:val="005B6EF7"/>
    <w:rsid w:val="005B6FFA"/>
    <w:rsid w:val="005C1AC8"/>
    <w:rsid w:val="005C5AED"/>
    <w:rsid w:val="005C5D1B"/>
    <w:rsid w:val="005C61A1"/>
    <w:rsid w:val="005C73F8"/>
    <w:rsid w:val="005D15C9"/>
    <w:rsid w:val="005D1ABC"/>
    <w:rsid w:val="005D1D17"/>
    <w:rsid w:val="005D2F8A"/>
    <w:rsid w:val="005D3911"/>
    <w:rsid w:val="005D4620"/>
    <w:rsid w:val="005D66D7"/>
    <w:rsid w:val="005D7364"/>
    <w:rsid w:val="005E485E"/>
    <w:rsid w:val="005E6696"/>
    <w:rsid w:val="005F0A25"/>
    <w:rsid w:val="005F160F"/>
    <w:rsid w:val="005F1DC6"/>
    <w:rsid w:val="005F4C1A"/>
    <w:rsid w:val="005F7E2D"/>
    <w:rsid w:val="0060003F"/>
    <w:rsid w:val="00602B26"/>
    <w:rsid w:val="006054E3"/>
    <w:rsid w:val="00605D71"/>
    <w:rsid w:val="00612EE5"/>
    <w:rsid w:val="00613831"/>
    <w:rsid w:val="00620507"/>
    <w:rsid w:val="0062207C"/>
    <w:rsid w:val="006252B5"/>
    <w:rsid w:val="006258EF"/>
    <w:rsid w:val="0062705C"/>
    <w:rsid w:val="00631CF8"/>
    <w:rsid w:val="00632118"/>
    <w:rsid w:val="00634680"/>
    <w:rsid w:val="006354DC"/>
    <w:rsid w:val="006420B8"/>
    <w:rsid w:val="00645D8D"/>
    <w:rsid w:val="006554EC"/>
    <w:rsid w:val="00655E5B"/>
    <w:rsid w:val="00656E44"/>
    <w:rsid w:val="00656EE3"/>
    <w:rsid w:val="00657B07"/>
    <w:rsid w:val="00661653"/>
    <w:rsid w:val="00664426"/>
    <w:rsid w:val="0066622F"/>
    <w:rsid w:val="006675C3"/>
    <w:rsid w:val="00672E76"/>
    <w:rsid w:val="00674E87"/>
    <w:rsid w:val="006778D5"/>
    <w:rsid w:val="006815CD"/>
    <w:rsid w:val="0068255B"/>
    <w:rsid w:val="006834BA"/>
    <w:rsid w:val="006856C7"/>
    <w:rsid w:val="00687C71"/>
    <w:rsid w:val="00687CFB"/>
    <w:rsid w:val="006A277D"/>
    <w:rsid w:val="006A3F48"/>
    <w:rsid w:val="006A409B"/>
    <w:rsid w:val="006A6045"/>
    <w:rsid w:val="006B1940"/>
    <w:rsid w:val="006B2CE7"/>
    <w:rsid w:val="006B7E5B"/>
    <w:rsid w:val="006C5AA3"/>
    <w:rsid w:val="006C5D94"/>
    <w:rsid w:val="006D097D"/>
    <w:rsid w:val="006D0AEB"/>
    <w:rsid w:val="006D6737"/>
    <w:rsid w:val="006D6872"/>
    <w:rsid w:val="006E13EC"/>
    <w:rsid w:val="006E1D6A"/>
    <w:rsid w:val="006E5693"/>
    <w:rsid w:val="006E71BF"/>
    <w:rsid w:val="006F3039"/>
    <w:rsid w:val="006F6E39"/>
    <w:rsid w:val="00707FAC"/>
    <w:rsid w:val="00710769"/>
    <w:rsid w:val="00711E31"/>
    <w:rsid w:val="00714E40"/>
    <w:rsid w:val="00717429"/>
    <w:rsid w:val="007219DA"/>
    <w:rsid w:val="00726BF0"/>
    <w:rsid w:val="00726F65"/>
    <w:rsid w:val="00731AE1"/>
    <w:rsid w:val="00731EE2"/>
    <w:rsid w:val="0073218E"/>
    <w:rsid w:val="00734618"/>
    <w:rsid w:val="00740650"/>
    <w:rsid w:val="00745F4A"/>
    <w:rsid w:val="00747183"/>
    <w:rsid w:val="0075016D"/>
    <w:rsid w:val="0075338E"/>
    <w:rsid w:val="00753CFD"/>
    <w:rsid w:val="00756289"/>
    <w:rsid w:val="007647D3"/>
    <w:rsid w:val="00766C6D"/>
    <w:rsid w:val="00770C3D"/>
    <w:rsid w:val="007734C8"/>
    <w:rsid w:val="00773E44"/>
    <w:rsid w:val="00773EDA"/>
    <w:rsid w:val="00775D62"/>
    <w:rsid w:val="007769D7"/>
    <w:rsid w:val="00776DF4"/>
    <w:rsid w:val="00780ECD"/>
    <w:rsid w:val="0078289B"/>
    <w:rsid w:val="007841FC"/>
    <w:rsid w:val="00787422"/>
    <w:rsid w:val="0078747E"/>
    <w:rsid w:val="007874D3"/>
    <w:rsid w:val="007919DA"/>
    <w:rsid w:val="0079243B"/>
    <w:rsid w:val="00794DAD"/>
    <w:rsid w:val="00794F1A"/>
    <w:rsid w:val="00795C71"/>
    <w:rsid w:val="007974CA"/>
    <w:rsid w:val="007A1D26"/>
    <w:rsid w:val="007A411C"/>
    <w:rsid w:val="007A4393"/>
    <w:rsid w:val="007A6BBE"/>
    <w:rsid w:val="007B3759"/>
    <w:rsid w:val="007C004E"/>
    <w:rsid w:val="007C0597"/>
    <w:rsid w:val="007C06A2"/>
    <w:rsid w:val="007C5597"/>
    <w:rsid w:val="007C7320"/>
    <w:rsid w:val="007D076E"/>
    <w:rsid w:val="007D1B60"/>
    <w:rsid w:val="007D37EA"/>
    <w:rsid w:val="007D7228"/>
    <w:rsid w:val="007E135F"/>
    <w:rsid w:val="007E246F"/>
    <w:rsid w:val="007E6D19"/>
    <w:rsid w:val="007F03F7"/>
    <w:rsid w:val="007F0928"/>
    <w:rsid w:val="007F6502"/>
    <w:rsid w:val="007F6910"/>
    <w:rsid w:val="00801F64"/>
    <w:rsid w:val="00810FB5"/>
    <w:rsid w:val="0081157F"/>
    <w:rsid w:val="008164D6"/>
    <w:rsid w:val="00824990"/>
    <w:rsid w:val="00835A10"/>
    <w:rsid w:val="008361D5"/>
    <w:rsid w:val="00843CCB"/>
    <w:rsid w:val="00850383"/>
    <w:rsid w:val="00851895"/>
    <w:rsid w:val="008523B4"/>
    <w:rsid w:val="00854AD0"/>
    <w:rsid w:val="00860B4E"/>
    <w:rsid w:val="00861759"/>
    <w:rsid w:val="00867095"/>
    <w:rsid w:val="0087253E"/>
    <w:rsid w:val="008815C3"/>
    <w:rsid w:val="00885037"/>
    <w:rsid w:val="00885E5E"/>
    <w:rsid w:val="0088698D"/>
    <w:rsid w:val="008874F5"/>
    <w:rsid w:val="0089310B"/>
    <w:rsid w:val="00893CE2"/>
    <w:rsid w:val="0089757C"/>
    <w:rsid w:val="008A021F"/>
    <w:rsid w:val="008A2FA1"/>
    <w:rsid w:val="008B116F"/>
    <w:rsid w:val="008B3868"/>
    <w:rsid w:val="008B50EA"/>
    <w:rsid w:val="008C07FF"/>
    <w:rsid w:val="008C0AB5"/>
    <w:rsid w:val="008C177E"/>
    <w:rsid w:val="008C4400"/>
    <w:rsid w:val="008C7ECF"/>
    <w:rsid w:val="008D4688"/>
    <w:rsid w:val="008D4F6B"/>
    <w:rsid w:val="008E5B1E"/>
    <w:rsid w:val="008E7AAE"/>
    <w:rsid w:val="008F3507"/>
    <w:rsid w:val="008F72E4"/>
    <w:rsid w:val="00903265"/>
    <w:rsid w:val="0090386E"/>
    <w:rsid w:val="009173F4"/>
    <w:rsid w:val="00917559"/>
    <w:rsid w:val="00917AA6"/>
    <w:rsid w:val="009236A3"/>
    <w:rsid w:val="009242BE"/>
    <w:rsid w:val="00926054"/>
    <w:rsid w:val="00926383"/>
    <w:rsid w:val="00927062"/>
    <w:rsid w:val="00927883"/>
    <w:rsid w:val="0093389D"/>
    <w:rsid w:val="00934B2C"/>
    <w:rsid w:val="00935070"/>
    <w:rsid w:val="00936A35"/>
    <w:rsid w:val="00942262"/>
    <w:rsid w:val="009555EE"/>
    <w:rsid w:val="009560C5"/>
    <w:rsid w:val="00956215"/>
    <w:rsid w:val="00961035"/>
    <w:rsid w:val="00961C24"/>
    <w:rsid w:val="0096358F"/>
    <w:rsid w:val="0096556B"/>
    <w:rsid w:val="00972254"/>
    <w:rsid w:val="009729B9"/>
    <w:rsid w:val="009772B2"/>
    <w:rsid w:val="00977B3E"/>
    <w:rsid w:val="00983E90"/>
    <w:rsid w:val="00990CC8"/>
    <w:rsid w:val="009921C2"/>
    <w:rsid w:val="00992BCD"/>
    <w:rsid w:val="00993422"/>
    <w:rsid w:val="00993A76"/>
    <w:rsid w:val="00995D5F"/>
    <w:rsid w:val="009A18AB"/>
    <w:rsid w:val="009A2936"/>
    <w:rsid w:val="009A3999"/>
    <w:rsid w:val="009A5284"/>
    <w:rsid w:val="009A6287"/>
    <w:rsid w:val="009B0484"/>
    <w:rsid w:val="009B06E1"/>
    <w:rsid w:val="009B0A68"/>
    <w:rsid w:val="009B5A39"/>
    <w:rsid w:val="009B5E42"/>
    <w:rsid w:val="009B61D3"/>
    <w:rsid w:val="009B6ECD"/>
    <w:rsid w:val="009C2831"/>
    <w:rsid w:val="009C3388"/>
    <w:rsid w:val="009C4992"/>
    <w:rsid w:val="009D0E62"/>
    <w:rsid w:val="009D2930"/>
    <w:rsid w:val="009D72B3"/>
    <w:rsid w:val="009E083E"/>
    <w:rsid w:val="009E40A3"/>
    <w:rsid w:val="009E67C7"/>
    <w:rsid w:val="009F5C0F"/>
    <w:rsid w:val="009F789E"/>
    <w:rsid w:val="00A04C21"/>
    <w:rsid w:val="00A050A3"/>
    <w:rsid w:val="00A051A1"/>
    <w:rsid w:val="00A058D6"/>
    <w:rsid w:val="00A07CE5"/>
    <w:rsid w:val="00A14333"/>
    <w:rsid w:val="00A1436C"/>
    <w:rsid w:val="00A15174"/>
    <w:rsid w:val="00A2108A"/>
    <w:rsid w:val="00A2280B"/>
    <w:rsid w:val="00A2281F"/>
    <w:rsid w:val="00A24234"/>
    <w:rsid w:val="00A2744B"/>
    <w:rsid w:val="00A30E93"/>
    <w:rsid w:val="00A32362"/>
    <w:rsid w:val="00A369CD"/>
    <w:rsid w:val="00A36A7C"/>
    <w:rsid w:val="00A42FCE"/>
    <w:rsid w:val="00A43951"/>
    <w:rsid w:val="00A44C22"/>
    <w:rsid w:val="00A46346"/>
    <w:rsid w:val="00A47440"/>
    <w:rsid w:val="00A50756"/>
    <w:rsid w:val="00A548CB"/>
    <w:rsid w:val="00A62AFB"/>
    <w:rsid w:val="00A67634"/>
    <w:rsid w:val="00A71A19"/>
    <w:rsid w:val="00A75523"/>
    <w:rsid w:val="00A75708"/>
    <w:rsid w:val="00A75D30"/>
    <w:rsid w:val="00A806CA"/>
    <w:rsid w:val="00A82811"/>
    <w:rsid w:val="00A846DD"/>
    <w:rsid w:val="00A85F4A"/>
    <w:rsid w:val="00A910FC"/>
    <w:rsid w:val="00A9148C"/>
    <w:rsid w:val="00A920AF"/>
    <w:rsid w:val="00A9317A"/>
    <w:rsid w:val="00AA3705"/>
    <w:rsid w:val="00AA3A27"/>
    <w:rsid w:val="00AB053F"/>
    <w:rsid w:val="00AB3801"/>
    <w:rsid w:val="00AC02AC"/>
    <w:rsid w:val="00AC2BD6"/>
    <w:rsid w:val="00AC309A"/>
    <w:rsid w:val="00AC36CD"/>
    <w:rsid w:val="00AC74CA"/>
    <w:rsid w:val="00AD2A40"/>
    <w:rsid w:val="00AD4A94"/>
    <w:rsid w:val="00AD6182"/>
    <w:rsid w:val="00AE2938"/>
    <w:rsid w:val="00AE64C1"/>
    <w:rsid w:val="00AE7834"/>
    <w:rsid w:val="00AF5C3A"/>
    <w:rsid w:val="00AF6C5F"/>
    <w:rsid w:val="00B01389"/>
    <w:rsid w:val="00B042ED"/>
    <w:rsid w:val="00B10F49"/>
    <w:rsid w:val="00B11896"/>
    <w:rsid w:val="00B13284"/>
    <w:rsid w:val="00B16417"/>
    <w:rsid w:val="00B225B4"/>
    <w:rsid w:val="00B253B7"/>
    <w:rsid w:val="00B30011"/>
    <w:rsid w:val="00B30715"/>
    <w:rsid w:val="00B30ABF"/>
    <w:rsid w:val="00B3132D"/>
    <w:rsid w:val="00B338FF"/>
    <w:rsid w:val="00B34BEB"/>
    <w:rsid w:val="00B35620"/>
    <w:rsid w:val="00B36430"/>
    <w:rsid w:val="00B40705"/>
    <w:rsid w:val="00B44466"/>
    <w:rsid w:val="00B4481F"/>
    <w:rsid w:val="00B45040"/>
    <w:rsid w:val="00B47927"/>
    <w:rsid w:val="00B47B2C"/>
    <w:rsid w:val="00B50C25"/>
    <w:rsid w:val="00B514F3"/>
    <w:rsid w:val="00B536F7"/>
    <w:rsid w:val="00B53B93"/>
    <w:rsid w:val="00B61C54"/>
    <w:rsid w:val="00B6232B"/>
    <w:rsid w:val="00B62E91"/>
    <w:rsid w:val="00B63878"/>
    <w:rsid w:val="00B63A1E"/>
    <w:rsid w:val="00B64CFF"/>
    <w:rsid w:val="00B6560C"/>
    <w:rsid w:val="00B65AF4"/>
    <w:rsid w:val="00B661CF"/>
    <w:rsid w:val="00B66C17"/>
    <w:rsid w:val="00B72660"/>
    <w:rsid w:val="00B75013"/>
    <w:rsid w:val="00B75049"/>
    <w:rsid w:val="00B75BB1"/>
    <w:rsid w:val="00B75D6F"/>
    <w:rsid w:val="00B76D7B"/>
    <w:rsid w:val="00B80977"/>
    <w:rsid w:val="00B81403"/>
    <w:rsid w:val="00B83F11"/>
    <w:rsid w:val="00B93F1D"/>
    <w:rsid w:val="00B963BB"/>
    <w:rsid w:val="00B96D4F"/>
    <w:rsid w:val="00BA4847"/>
    <w:rsid w:val="00BA6693"/>
    <w:rsid w:val="00BA7B3F"/>
    <w:rsid w:val="00BB0BEB"/>
    <w:rsid w:val="00BB170C"/>
    <w:rsid w:val="00BB77FC"/>
    <w:rsid w:val="00BC6F84"/>
    <w:rsid w:val="00BC745B"/>
    <w:rsid w:val="00BD59F2"/>
    <w:rsid w:val="00BD6419"/>
    <w:rsid w:val="00BE2999"/>
    <w:rsid w:val="00BF09C1"/>
    <w:rsid w:val="00BF0A09"/>
    <w:rsid w:val="00BF0EC0"/>
    <w:rsid w:val="00BF2906"/>
    <w:rsid w:val="00C01340"/>
    <w:rsid w:val="00C0151A"/>
    <w:rsid w:val="00C0266C"/>
    <w:rsid w:val="00C05B85"/>
    <w:rsid w:val="00C10DF7"/>
    <w:rsid w:val="00C120AD"/>
    <w:rsid w:val="00C136F7"/>
    <w:rsid w:val="00C16D07"/>
    <w:rsid w:val="00C21054"/>
    <w:rsid w:val="00C23E7D"/>
    <w:rsid w:val="00C24251"/>
    <w:rsid w:val="00C26152"/>
    <w:rsid w:val="00C27823"/>
    <w:rsid w:val="00C30B6B"/>
    <w:rsid w:val="00C326B3"/>
    <w:rsid w:val="00C32E03"/>
    <w:rsid w:val="00C37B21"/>
    <w:rsid w:val="00C44787"/>
    <w:rsid w:val="00C454E9"/>
    <w:rsid w:val="00C46318"/>
    <w:rsid w:val="00C47E32"/>
    <w:rsid w:val="00C56AE6"/>
    <w:rsid w:val="00C56CA1"/>
    <w:rsid w:val="00C63085"/>
    <w:rsid w:val="00C633D5"/>
    <w:rsid w:val="00C6668B"/>
    <w:rsid w:val="00C74716"/>
    <w:rsid w:val="00C7488E"/>
    <w:rsid w:val="00C76D18"/>
    <w:rsid w:val="00C776E8"/>
    <w:rsid w:val="00C8056E"/>
    <w:rsid w:val="00C81539"/>
    <w:rsid w:val="00C83727"/>
    <w:rsid w:val="00C83DB9"/>
    <w:rsid w:val="00C85DD5"/>
    <w:rsid w:val="00C85FF9"/>
    <w:rsid w:val="00C90EEC"/>
    <w:rsid w:val="00C91EC9"/>
    <w:rsid w:val="00C94F6A"/>
    <w:rsid w:val="00C95327"/>
    <w:rsid w:val="00C95B27"/>
    <w:rsid w:val="00C97774"/>
    <w:rsid w:val="00CA2C92"/>
    <w:rsid w:val="00CA387D"/>
    <w:rsid w:val="00CA3F21"/>
    <w:rsid w:val="00CA698B"/>
    <w:rsid w:val="00CB2C27"/>
    <w:rsid w:val="00CB2CC1"/>
    <w:rsid w:val="00CB3121"/>
    <w:rsid w:val="00CC1D44"/>
    <w:rsid w:val="00CC6BD0"/>
    <w:rsid w:val="00CD284E"/>
    <w:rsid w:val="00CD39A7"/>
    <w:rsid w:val="00CD3F05"/>
    <w:rsid w:val="00CD4DDD"/>
    <w:rsid w:val="00CD741C"/>
    <w:rsid w:val="00CD7BA8"/>
    <w:rsid w:val="00CD7D1B"/>
    <w:rsid w:val="00CE08A4"/>
    <w:rsid w:val="00CE1F7F"/>
    <w:rsid w:val="00CE2AE6"/>
    <w:rsid w:val="00CE36FD"/>
    <w:rsid w:val="00CF1952"/>
    <w:rsid w:val="00D126D7"/>
    <w:rsid w:val="00D12CED"/>
    <w:rsid w:val="00D139D5"/>
    <w:rsid w:val="00D17042"/>
    <w:rsid w:val="00D17CA1"/>
    <w:rsid w:val="00D212E3"/>
    <w:rsid w:val="00D2141B"/>
    <w:rsid w:val="00D23ED9"/>
    <w:rsid w:val="00D30938"/>
    <w:rsid w:val="00D3115F"/>
    <w:rsid w:val="00D34F33"/>
    <w:rsid w:val="00D37005"/>
    <w:rsid w:val="00D37B53"/>
    <w:rsid w:val="00D42777"/>
    <w:rsid w:val="00D43466"/>
    <w:rsid w:val="00D4511F"/>
    <w:rsid w:val="00D46098"/>
    <w:rsid w:val="00D46F8F"/>
    <w:rsid w:val="00D47D55"/>
    <w:rsid w:val="00D51D91"/>
    <w:rsid w:val="00D53C07"/>
    <w:rsid w:val="00D56CA5"/>
    <w:rsid w:val="00D5702A"/>
    <w:rsid w:val="00D575CB"/>
    <w:rsid w:val="00D57B21"/>
    <w:rsid w:val="00D603A1"/>
    <w:rsid w:val="00D62A8D"/>
    <w:rsid w:val="00D65CD1"/>
    <w:rsid w:val="00D66122"/>
    <w:rsid w:val="00D6660B"/>
    <w:rsid w:val="00D81EDC"/>
    <w:rsid w:val="00D82F16"/>
    <w:rsid w:val="00D836B2"/>
    <w:rsid w:val="00D84685"/>
    <w:rsid w:val="00D86665"/>
    <w:rsid w:val="00D878B3"/>
    <w:rsid w:val="00D90802"/>
    <w:rsid w:val="00D91A6C"/>
    <w:rsid w:val="00D94480"/>
    <w:rsid w:val="00D96447"/>
    <w:rsid w:val="00DA732B"/>
    <w:rsid w:val="00DB0853"/>
    <w:rsid w:val="00DB1AD6"/>
    <w:rsid w:val="00DB3D54"/>
    <w:rsid w:val="00DB42F9"/>
    <w:rsid w:val="00DB5CF5"/>
    <w:rsid w:val="00DB6F60"/>
    <w:rsid w:val="00DB714A"/>
    <w:rsid w:val="00DB7FD0"/>
    <w:rsid w:val="00DC1538"/>
    <w:rsid w:val="00DC16E4"/>
    <w:rsid w:val="00DC2A51"/>
    <w:rsid w:val="00DD1AD2"/>
    <w:rsid w:val="00DD7CD3"/>
    <w:rsid w:val="00DE0746"/>
    <w:rsid w:val="00DE0895"/>
    <w:rsid w:val="00DE0A2C"/>
    <w:rsid w:val="00DE16BE"/>
    <w:rsid w:val="00DE7EA2"/>
    <w:rsid w:val="00DF2221"/>
    <w:rsid w:val="00DF5F6F"/>
    <w:rsid w:val="00DF60C1"/>
    <w:rsid w:val="00E0282B"/>
    <w:rsid w:val="00E032A1"/>
    <w:rsid w:val="00E040F0"/>
    <w:rsid w:val="00E0528C"/>
    <w:rsid w:val="00E0724F"/>
    <w:rsid w:val="00E1027C"/>
    <w:rsid w:val="00E10AFE"/>
    <w:rsid w:val="00E10B5C"/>
    <w:rsid w:val="00E13CC9"/>
    <w:rsid w:val="00E14FB7"/>
    <w:rsid w:val="00E157FA"/>
    <w:rsid w:val="00E160CF"/>
    <w:rsid w:val="00E16C7D"/>
    <w:rsid w:val="00E20BC0"/>
    <w:rsid w:val="00E2158A"/>
    <w:rsid w:val="00E2288C"/>
    <w:rsid w:val="00E22C7E"/>
    <w:rsid w:val="00E279B1"/>
    <w:rsid w:val="00E34A6E"/>
    <w:rsid w:val="00E35624"/>
    <w:rsid w:val="00E35ACC"/>
    <w:rsid w:val="00E3671A"/>
    <w:rsid w:val="00E4337F"/>
    <w:rsid w:val="00E45F2E"/>
    <w:rsid w:val="00E511F3"/>
    <w:rsid w:val="00E611EC"/>
    <w:rsid w:val="00E62E0C"/>
    <w:rsid w:val="00E64680"/>
    <w:rsid w:val="00E6529D"/>
    <w:rsid w:val="00E659BD"/>
    <w:rsid w:val="00E706A4"/>
    <w:rsid w:val="00E7197C"/>
    <w:rsid w:val="00E71FE2"/>
    <w:rsid w:val="00E7485F"/>
    <w:rsid w:val="00E74CE8"/>
    <w:rsid w:val="00E8434F"/>
    <w:rsid w:val="00E861B9"/>
    <w:rsid w:val="00E86465"/>
    <w:rsid w:val="00E87431"/>
    <w:rsid w:val="00E9100F"/>
    <w:rsid w:val="00E93CAA"/>
    <w:rsid w:val="00E94220"/>
    <w:rsid w:val="00E97F4A"/>
    <w:rsid w:val="00EA013A"/>
    <w:rsid w:val="00EA0FEB"/>
    <w:rsid w:val="00EA1FC7"/>
    <w:rsid w:val="00EA5BDE"/>
    <w:rsid w:val="00EB234B"/>
    <w:rsid w:val="00EB2E19"/>
    <w:rsid w:val="00EB5E02"/>
    <w:rsid w:val="00EC1193"/>
    <w:rsid w:val="00EC1454"/>
    <w:rsid w:val="00EC295D"/>
    <w:rsid w:val="00EC5A8F"/>
    <w:rsid w:val="00EC705A"/>
    <w:rsid w:val="00EC77EC"/>
    <w:rsid w:val="00ED2487"/>
    <w:rsid w:val="00ED7340"/>
    <w:rsid w:val="00EE1F11"/>
    <w:rsid w:val="00EE3CFF"/>
    <w:rsid w:val="00EE4C4E"/>
    <w:rsid w:val="00EE5231"/>
    <w:rsid w:val="00EF0F0F"/>
    <w:rsid w:val="00EF2C9D"/>
    <w:rsid w:val="00EF2D23"/>
    <w:rsid w:val="00EF3139"/>
    <w:rsid w:val="00EF3E95"/>
    <w:rsid w:val="00EF7371"/>
    <w:rsid w:val="00F00D40"/>
    <w:rsid w:val="00F021E6"/>
    <w:rsid w:val="00F0426F"/>
    <w:rsid w:val="00F12745"/>
    <w:rsid w:val="00F22FD3"/>
    <w:rsid w:val="00F23C91"/>
    <w:rsid w:val="00F25310"/>
    <w:rsid w:val="00F340D3"/>
    <w:rsid w:val="00F344AD"/>
    <w:rsid w:val="00F354D9"/>
    <w:rsid w:val="00F427C6"/>
    <w:rsid w:val="00F46DB7"/>
    <w:rsid w:val="00F472C7"/>
    <w:rsid w:val="00F47977"/>
    <w:rsid w:val="00F55EC6"/>
    <w:rsid w:val="00F55FD8"/>
    <w:rsid w:val="00F569C0"/>
    <w:rsid w:val="00F60346"/>
    <w:rsid w:val="00F6102D"/>
    <w:rsid w:val="00F62372"/>
    <w:rsid w:val="00F66102"/>
    <w:rsid w:val="00F67D85"/>
    <w:rsid w:val="00F7114D"/>
    <w:rsid w:val="00F714FF"/>
    <w:rsid w:val="00F71920"/>
    <w:rsid w:val="00F76FCE"/>
    <w:rsid w:val="00F7702F"/>
    <w:rsid w:val="00F82EAD"/>
    <w:rsid w:val="00F847C0"/>
    <w:rsid w:val="00F85A64"/>
    <w:rsid w:val="00F902AE"/>
    <w:rsid w:val="00F90D8D"/>
    <w:rsid w:val="00F93000"/>
    <w:rsid w:val="00FA043B"/>
    <w:rsid w:val="00FA05FB"/>
    <w:rsid w:val="00FA24F2"/>
    <w:rsid w:val="00FA3149"/>
    <w:rsid w:val="00FA43A1"/>
    <w:rsid w:val="00FA4597"/>
    <w:rsid w:val="00FA49D9"/>
    <w:rsid w:val="00FB0440"/>
    <w:rsid w:val="00FB1340"/>
    <w:rsid w:val="00FC25CD"/>
    <w:rsid w:val="00FC6221"/>
    <w:rsid w:val="00FC6A3A"/>
    <w:rsid w:val="00FD16A2"/>
    <w:rsid w:val="00FD6BAF"/>
    <w:rsid w:val="00FE0202"/>
    <w:rsid w:val="00FE1568"/>
    <w:rsid w:val="00FE382C"/>
    <w:rsid w:val="00FF69C5"/>
    <w:rsid w:val="0151626C"/>
    <w:rsid w:val="01EF7971"/>
    <w:rsid w:val="020651B4"/>
    <w:rsid w:val="02A479C3"/>
    <w:rsid w:val="049A23CA"/>
    <w:rsid w:val="059E6B1B"/>
    <w:rsid w:val="05FD776D"/>
    <w:rsid w:val="062E1CEB"/>
    <w:rsid w:val="067817A3"/>
    <w:rsid w:val="07133056"/>
    <w:rsid w:val="07332701"/>
    <w:rsid w:val="075541DE"/>
    <w:rsid w:val="08431361"/>
    <w:rsid w:val="08C06ECC"/>
    <w:rsid w:val="08ED3E54"/>
    <w:rsid w:val="092E61D1"/>
    <w:rsid w:val="0A3D59B5"/>
    <w:rsid w:val="0B0D0E2B"/>
    <w:rsid w:val="0B3550CC"/>
    <w:rsid w:val="0C276D24"/>
    <w:rsid w:val="0C4B18BD"/>
    <w:rsid w:val="0CB844A8"/>
    <w:rsid w:val="0CD80841"/>
    <w:rsid w:val="0CF13BEE"/>
    <w:rsid w:val="0E2F7410"/>
    <w:rsid w:val="0FEB17AE"/>
    <w:rsid w:val="10803D15"/>
    <w:rsid w:val="10C36BFC"/>
    <w:rsid w:val="110A11ED"/>
    <w:rsid w:val="112447A5"/>
    <w:rsid w:val="11FF13CA"/>
    <w:rsid w:val="13281A07"/>
    <w:rsid w:val="13782B23"/>
    <w:rsid w:val="14737E59"/>
    <w:rsid w:val="14AF4250"/>
    <w:rsid w:val="15BE311E"/>
    <w:rsid w:val="15D41A8C"/>
    <w:rsid w:val="15D82013"/>
    <w:rsid w:val="175864EE"/>
    <w:rsid w:val="1A5D7E5F"/>
    <w:rsid w:val="1ACD4EE1"/>
    <w:rsid w:val="1B61097C"/>
    <w:rsid w:val="1B755D44"/>
    <w:rsid w:val="1BD65653"/>
    <w:rsid w:val="1BDD4196"/>
    <w:rsid w:val="1C3A6AB1"/>
    <w:rsid w:val="1CD12CEF"/>
    <w:rsid w:val="1D473D61"/>
    <w:rsid w:val="1D5F71E2"/>
    <w:rsid w:val="1DB06DFC"/>
    <w:rsid w:val="1E5C5EFE"/>
    <w:rsid w:val="1EFE0511"/>
    <w:rsid w:val="20575AEA"/>
    <w:rsid w:val="218839EA"/>
    <w:rsid w:val="221B4FFC"/>
    <w:rsid w:val="22246E95"/>
    <w:rsid w:val="22A86E3C"/>
    <w:rsid w:val="235551BB"/>
    <w:rsid w:val="25930822"/>
    <w:rsid w:val="25B50377"/>
    <w:rsid w:val="265A08EE"/>
    <w:rsid w:val="265E5D16"/>
    <w:rsid w:val="26B74FFA"/>
    <w:rsid w:val="26F21ABB"/>
    <w:rsid w:val="27573880"/>
    <w:rsid w:val="28A654FB"/>
    <w:rsid w:val="28BC7A16"/>
    <w:rsid w:val="290F1409"/>
    <w:rsid w:val="2A865295"/>
    <w:rsid w:val="2A8D7E24"/>
    <w:rsid w:val="2AB43136"/>
    <w:rsid w:val="2AD14587"/>
    <w:rsid w:val="2CEE4998"/>
    <w:rsid w:val="2DC1439C"/>
    <w:rsid w:val="2DF95531"/>
    <w:rsid w:val="2E050132"/>
    <w:rsid w:val="2E4641A0"/>
    <w:rsid w:val="2F7108E7"/>
    <w:rsid w:val="2FD70974"/>
    <w:rsid w:val="2FE8774D"/>
    <w:rsid w:val="310E33C5"/>
    <w:rsid w:val="31D16ED6"/>
    <w:rsid w:val="324A0375"/>
    <w:rsid w:val="328F2D7D"/>
    <w:rsid w:val="33677930"/>
    <w:rsid w:val="33DE2413"/>
    <w:rsid w:val="340258CE"/>
    <w:rsid w:val="347C68D2"/>
    <w:rsid w:val="34B92929"/>
    <w:rsid w:val="34DE46A9"/>
    <w:rsid w:val="357E52D5"/>
    <w:rsid w:val="360523AB"/>
    <w:rsid w:val="36E34A01"/>
    <w:rsid w:val="376E788F"/>
    <w:rsid w:val="37CC2F72"/>
    <w:rsid w:val="38AC3690"/>
    <w:rsid w:val="38ED6BC5"/>
    <w:rsid w:val="3A124D9F"/>
    <w:rsid w:val="3B605A7C"/>
    <w:rsid w:val="3DD82D8E"/>
    <w:rsid w:val="3E5B4606"/>
    <w:rsid w:val="3EC81261"/>
    <w:rsid w:val="3F8F7695"/>
    <w:rsid w:val="40186345"/>
    <w:rsid w:val="40BD5BEA"/>
    <w:rsid w:val="40D04A50"/>
    <w:rsid w:val="413537E7"/>
    <w:rsid w:val="41473653"/>
    <w:rsid w:val="41754767"/>
    <w:rsid w:val="4191785A"/>
    <w:rsid w:val="41E67F22"/>
    <w:rsid w:val="43A8177B"/>
    <w:rsid w:val="44335D58"/>
    <w:rsid w:val="466F7877"/>
    <w:rsid w:val="469F06EB"/>
    <w:rsid w:val="48AE33DD"/>
    <w:rsid w:val="48F926D5"/>
    <w:rsid w:val="4AC6430B"/>
    <w:rsid w:val="4BCE2689"/>
    <w:rsid w:val="4CED6159"/>
    <w:rsid w:val="4D8952D0"/>
    <w:rsid w:val="4DFE3199"/>
    <w:rsid w:val="4E243F1B"/>
    <w:rsid w:val="4FF21664"/>
    <w:rsid w:val="50187F5F"/>
    <w:rsid w:val="506F618E"/>
    <w:rsid w:val="50AD1893"/>
    <w:rsid w:val="50FA5521"/>
    <w:rsid w:val="519D777B"/>
    <w:rsid w:val="52C41500"/>
    <w:rsid w:val="53CA1B5E"/>
    <w:rsid w:val="54A25EE9"/>
    <w:rsid w:val="54B540FD"/>
    <w:rsid w:val="554B0AD2"/>
    <w:rsid w:val="56880BCA"/>
    <w:rsid w:val="583431B1"/>
    <w:rsid w:val="5ABF60B0"/>
    <w:rsid w:val="5AE22839"/>
    <w:rsid w:val="5B4C6005"/>
    <w:rsid w:val="5B726B29"/>
    <w:rsid w:val="5BEE56D0"/>
    <w:rsid w:val="5D5A6584"/>
    <w:rsid w:val="5DAB4500"/>
    <w:rsid w:val="5DF916CD"/>
    <w:rsid w:val="5E1A1483"/>
    <w:rsid w:val="5E596EB3"/>
    <w:rsid w:val="5E986F35"/>
    <w:rsid w:val="5F116E7B"/>
    <w:rsid w:val="5F4A19F7"/>
    <w:rsid w:val="5F5D0621"/>
    <w:rsid w:val="5FE16801"/>
    <w:rsid w:val="60423BB2"/>
    <w:rsid w:val="608F7DE4"/>
    <w:rsid w:val="60D752B0"/>
    <w:rsid w:val="61B14F1B"/>
    <w:rsid w:val="627E58C1"/>
    <w:rsid w:val="62A45207"/>
    <w:rsid w:val="63534430"/>
    <w:rsid w:val="63DA71D4"/>
    <w:rsid w:val="63FD1AAF"/>
    <w:rsid w:val="6564357E"/>
    <w:rsid w:val="66030838"/>
    <w:rsid w:val="661E0912"/>
    <w:rsid w:val="66D02F17"/>
    <w:rsid w:val="677153F9"/>
    <w:rsid w:val="678200E1"/>
    <w:rsid w:val="689D53E2"/>
    <w:rsid w:val="68EE6F0D"/>
    <w:rsid w:val="6BF23E8E"/>
    <w:rsid w:val="6ED4688E"/>
    <w:rsid w:val="6FA73B0F"/>
    <w:rsid w:val="6FD27A7D"/>
    <w:rsid w:val="702D52BE"/>
    <w:rsid w:val="707D0983"/>
    <w:rsid w:val="712552FC"/>
    <w:rsid w:val="72367519"/>
    <w:rsid w:val="72765AA1"/>
    <w:rsid w:val="73297938"/>
    <w:rsid w:val="733E1254"/>
    <w:rsid w:val="737F0089"/>
    <w:rsid w:val="73876351"/>
    <w:rsid w:val="742E23A7"/>
    <w:rsid w:val="746E3A53"/>
    <w:rsid w:val="74B2675D"/>
    <w:rsid w:val="74EC6282"/>
    <w:rsid w:val="75424C90"/>
    <w:rsid w:val="761915DA"/>
    <w:rsid w:val="761D3EA0"/>
    <w:rsid w:val="76B14CEA"/>
    <w:rsid w:val="771D4668"/>
    <w:rsid w:val="77A70EEA"/>
    <w:rsid w:val="780E3331"/>
    <w:rsid w:val="78802A4C"/>
    <w:rsid w:val="79497120"/>
    <w:rsid w:val="79545605"/>
    <w:rsid w:val="7A524B37"/>
    <w:rsid w:val="7A795ED1"/>
    <w:rsid w:val="7B8929C9"/>
    <w:rsid w:val="7E18298A"/>
    <w:rsid w:val="7E343DED"/>
    <w:rsid w:val="7FB17F4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CDA21"/>
  <w15:docId w15:val="{A3D27A30-445D-4A49-83AA-3216A8848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qFormat="1"/>
    <w:lsdException w:name="toc 5" w:uiPriority="39" w:unhideWhenUsed="1"/>
    <w:lsdException w:name="toc 6" w:uiPriority="39" w:unhideWhenUsed="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6DB7"/>
    <w:pPr>
      <w:widowControl w:val="0"/>
      <w:spacing w:line="360" w:lineRule="auto"/>
      <w:ind w:firstLineChars="200" w:firstLine="200"/>
    </w:pPr>
    <w:rPr>
      <w:rFonts w:eastAsia="仿宋"/>
      <w:kern w:val="2"/>
      <w:sz w:val="28"/>
      <w:szCs w:val="21"/>
    </w:rPr>
  </w:style>
  <w:style w:type="paragraph" w:styleId="1">
    <w:name w:val="heading 1"/>
    <w:basedOn w:val="a"/>
    <w:next w:val="a"/>
    <w:link w:val="1Char"/>
    <w:uiPriority w:val="9"/>
    <w:qFormat/>
    <w:rsid w:val="00F46DB7"/>
    <w:pPr>
      <w:keepNext/>
      <w:keepLines/>
      <w:numPr>
        <w:numId w:val="1"/>
      </w:numPr>
      <w:spacing w:before="340" w:after="330" w:line="578" w:lineRule="auto"/>
      <w:ind w:firstLineChars="0"/>
      <w:outlineLvl w:val="0"/>
    </w:pPr>
    <w:rPr>
      <w:b/>
      <w:bCs/>
      <w:kern w:val="44"/>
      <w:szCs w:val="44"/>
    </w:rPr>
  </w:style>
  <w:style w:type="paragraph" w:styleId="2">
    <w:name w:val="heading 2"/>
    <w:basedOn w:val="a"/>
    <w:next w:val="a"/>
    <w:link w:val="2Char"/>
    <w:uiPriority w:val="9"/>
    <w:unhideWhenUsed/>
    <w:qFormat/>
    <w:rsid w:val="00F46DB7"/>
    <w:pPr>
      <w:keepNext/>
      <w:keepLines/>
      <w:numPr>
        <w:ilvl w:val="1"/>
        <w:numId w:val="1"/>
      </w:numPr>
      <w:spacing w:before="260" w:after="260" w:line="415" w:lineRule="auto"/>
      <w:ind w:firstLineChars="0"/>
      <w:outlineLvl w:val="1"/>
    </w:pPr>
    <w:rPr>
      <w:rFonts w:ascii="Calibri Light" w:hAnsi="Calibri Light"/>
      <w:b/>
      <w:bCs/>
      <w:szCs w:val="32"/>
    </w:rPr>
  </w:style>
  <w:style w:type="paragraph" w:styleId="3">
    <w:name w:val="heading 3"/>
    <w:basedOn w:val="a"/>
    <w:next w:val="a"/>
    <w:link w:val="3Char"/>
    <w:uiPriority w:val="9"/>
    <w:unhideWhenUsed/>
    <w:qFormat/>
    <w:rsid w:val="00F46DB7"/>
    <w:pPr>
      <w:numPr>
        <w:ilvl w:val="2"/>
        <w:numId w:val="1"/>
      </w:numPr>
      <w:ind w:firstLineChars="0"/>
      <w:outlineLvl w:val="2"/>
    </w:pPr>
    <w:rPr>
      <w:b/>
    </w:rPr>
  </w:style>
  <w:style w:type="paragraph" w:styleId="4">
    <w:name w:val="heading 4"/>
    <w:basedOn w:val="a"/>
    <w:next w:val="a"/>
    <w:link w:val="4Char"/>
    <w:uiPriority w:val="9"/>
    <w:unhideWhenUsed/>
    <w:qFormat/>
    <w:rsid w:val="00F46DB7"/>
    <w:pPr>
      <w:keepNext/>
      <w:keepLines/>
      <w:numPr>
        <w:ilvl w:val="3"/>
        <w:numId w:val="1"/>
      </w:numPr>
      <w:spacing w:before="280" w:after="290" w:line="377" w:lineRule="auto"/>
      <w:ind w:firstLineChars="0"/>
      <w:outlineLvl w:val="3"/>
    </w:pPr>
    <w:rPr>
      <w:rFonts w:ascii="Calibri Light" w:hAnsi="Calibri Light"/>
      <w:b/>
      <w:bCs/>
      <w:szCs w:val="28"/>
    </w:rPr>
  </w:style>
  <w:style w:type="paragraph" w:styleId="5">
    <w:name w:val="heading 5"/>
    <w:basedOn w:val="a"/>
    <w:next w:val="a"/>
    <w:link w:val="5Char"/>
    <w:uiPriority w:val="9"/>
    <w:unhideWhenUsed/>
    <w:qFormat/>
    <w:rsid w:val="00F46DB7"/>
    <w:pPr>
      <w:keepNext/>
      <w:keepLines/>
      <w:numPr>
        <w:ilvl w:val="4"/>
        <w:numId w:val="1"/>
      </w:numPr>
      <w:spacing w:before="280" w:after="290" w:line="377" w:lineRule="auto"/>
      <w:ind w:firstLineChars="0"/>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sid w:val="00F46DB7"/>
    <w:rPr>
      <w:b/>
      <w:bCs/>
    </w:rPr>
  </w:style>
  <w:style w:type="paragraph" w:styleId="a4">
    <w:name w:val="annotation text"/>
    <w:basedOn w:val="a"/>
    <w:link w:val="Char0"/>
    <w:uiPriority w:val="99"/>
    <w:semiHidden/>
    <w:unhideWhenUsed/>
    <w:qFormat/>
    <w:rsid w:val="00F46DB7"/>
  </w:style>
  <w:style w:type="paragraph" w:styleId="7">
    <w:name w:val="toc 7"/>
    <w:basedOn w:val="a"/>
    <w:next w:val="a"/>
    <w:uiPriority w:val="39"/>
    <w:unhideWhenUsed/>
    <w:rsid w:val="00F46DB7"/>
    <w:pPr>
      <w:ind w:left="1800"/>
    </w:pPr>
    <w:rPr>
      <w:sz w:val="20"/>
      <w:szCs w:val="20"/>
    </w:rPr>
  </w:style>
  <w:style w:type="paragraph" w:styleId="50">
    <w:name w:val="toc 5"/>
    <w:basedOn w:val="a"/>
    <w:next w:val="a"/>
    <w:uiPriority w:val="39"/>
    <w:unhideWhenUsed/>
    <w:rsid w:val="00F46DB7"/>
    <w:pPr>
      <w:ind w:left="1200"/>
    </w:pPr>
    <w:rPr>
      <w:szCs w:val="20"/>
    </w:rPr>
  </w:style>
  <w:style w:type="paragraph" w:styleId="30">
    <w:name w:val="toc 3"/>
    <w:basedOn w:val="a"/>
    <w:next w:val="a"/>
    <w:uiPriority w:val="39"/>
    <w:unhideWhenUsed/>
    <w:rsid w:val="00F46DB7"/>
    <w:pPr>
      <w:ind w:left="601" w:firstLineChars="0" w:firstLine="0"/>
    </w:pPr>
    <w:rPr>
      <w:szCs w:val="20"/>
    </w:rPr>
  </w:style>
  <w:style w:type="paragraph" w:styleId="8">
    <w:name w:val="toc 8"/>
    <w:basedOn w:val="a"/>
    <w:next w:val="a"/>
    <w:uiPriority w:val="39"/>
    <w:unhideWhenUsed/>
    <w:qFormat/>
    <w:rsid w:val="00F46DB7"/>
    <w:pPr>
      <w:ind w:left="2100"/>
    </w:pPr>
    <w:rPr>
      <w:sz w:val="20"/>
      <w:szCs w:val="20"/>
    </w:rPr>
  </w:style>
  <w:style w:type="paragraph" w:styleId="a5">
    <w:name w:val="Balloon Text"/>
    <w:basedOn w:val="a"/>
    <w:link w:val="Char1"/>
    <w:uiPriority w:val="99"/>
    <w:unhideWhenUsed/>
    <w:rsid w:val="00F46DB7"/>
    <w:pPr>
      <w:spacing w:line="240" w:lineRule="auto"/>
    </w:pPr>
    <w:rPr>
      <w:sz w:val="18"/>
      <w:szCs w:val="18"/>
    </w:rPr>
  </w:style>
  <w:style w:type="paragraph" w:styleId="a6">
    <w:name w:val="footer"/>
    <w:basedOn w:val="a"/>
    <w:link w:val="Char2"/>
    <w:uiPriority w:val="99"/>
    <w:unhideWhenUsed/>
    <w:qFormat/>
    <w:rsid w:val="00F46DB7"/>
    <w:pPr>
      <w:tabs>
        <w:tab w:val="center" w:pos="4153"/>
        <w:tab w:val="right" w:pos="8306"/>
      </w:tabs>
      <w:snapToGrid w:val="0"/>
      <w:spacing w:line="240" w:lineRule="auto"/>
    </w:pPr>
    <w:rPr>
      <w:sz w:val="18"/>
      <w:szCs w:val="18"/>
    </w:rPr>
  </w:style>
  <w:style w:type="paragraph" w:styleId="a7">
    <w:name w:val="header"/>
    <w:basedOn w:val="a"/>
    <w:link w:val="Char3"/>
    <w:uiPriority w:val="99"/>
    <w:unhideWhenUsed/>
    <w:rsid w:val="00F46DB7"/>
    <w:pP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qFormat/>
    <w:rsid w:val="00F46DB7"/>
    <w:pPr>
      <w:spacing w:before="240" w:after="120"/>
      <w:ind w:firstLineChars="0" w:firstLine="0"/>
    </w:pPr>
    <w:rPr>
      <w:b/>
      <w:bCs/>
      <w:szCs w:val="20"/>
    </w:rPr>
  </w:style>
  <w:style w:type="paragraph" w:styleId="40">
    <w:name w:val="toc 4"/>
    <w:basedOn w:val="a"/>
    <w:next w:val="a"/>
    <w:uiPriority w:val="39"/>
    <w:unhideWhenUsed/>
    <w:qFormat/>
    <w:rsid w:val="00F46DB7"/>
    <w:pPr>
      <w:ind w:left="902" w:firstLineChars="0" w:firstLine="0"/>
    </w:pPr>
    <w:rPr>
      <w:szCs w:val="20"/>
    </w:rPr>
  </w:style>
  <w:style w:type="paragraph" w:styleId="6">
    <w:name w:val="toc 6"/>
    <w:basedOn w:val="a"/>
    <w:next w:val="a"/>
    <w:uiPriority w:val="39"/>
    <w:unhideWhenUsed/>
    <w:rsid w:val="00F46DB7"/>
    <w:pPr>
      <w:ind w:left="1500"/>
    </w:pPr>
    <w:rPr>
      <w:sz w:val="20"/>
      <w:szCs w:val="20"/>
    </w:rPr>
  </w:style>
  <w:style w:type="paragraph" w:styleId="20">
    <w:name w:val="toc 2"/>
    <w:basedOn w:val="a"/>
    <w:next w:val="a"/>
    <w:uiPriority w:val="39"/>
    <w:unhideWhenUsed/>
    <w:qFormat/>
    <w:rsid w:val="00F46DB7"/>
    <w:pPr>
      <w:spacing w:before="120"/>
      <w:ind w:left="301" w:firstLineChars="0" w:firstLine="0"/>
    </w:pPr>
    <w:rPr>
      <w:iCs/>
      <w:szCs w:val="20"/>
    </w:rPr>
  </w:style>
  <w:style w:type="paragraph" w:styleId="9">
    <w:name w:val="toc 9"/>
    <w:basedOn w:val="a"/>
    <w:next w:val="a"/>
    <w:uiPriority w:val="39"/>
    <w:unhideWhenUsed/>
    <w:qFormat/>
    <w:rsid w:val="00F46DB7"/>
    <w:pPr>
      <w:ind w:left="2400"/>
    </w:pPr>
    <w:rPr>
      <w:sz w:val="20"/>
      <w:szCs w:val="20"/>
    </w:rPr>
  </w:style>
  <w:style w:type="paragraph" w:styleId="a8">
    <w:name w:val="Title"/>
    <w:basedOn w:val="a"/>
    <w:next w:val="a"/>
    <w:link w:val="Char4"/>
    <w:uiPriority w:val="10"/>
    <w:qFormat/>
    <w:rsid w:val="00F46DB7"/>
    <w:pPr>
      <w:spacing w:before="240" w:after="60"/>
      <w:jc w:val="center"/>
      <w:outlineLvl w:val="0"/>
    </w:pPr>
    <w:rPr>
      <w:rFonts w:ascii="Calibri Light" w:eastAsia="黑体" w:hAnsi="Calibri Light"/>
      <w:b/>
      <w:bCs/>
      <w:sz w:val="32"/>
      <w:szCs w:val="32"/>
    </w:rPr>
  </w:style>
  <w:style w:type="character" w:styleId="a9">
    <w:name w:val="Hyperlink"/>
    <w:uiPriority w:val="99"/>
    <w:unhideWhenUsed/>
    <w:qFormat/>
    <w:rsid w:val="00F46DB7"/>
    <w:rPr>
      <w:color w:val="0563C1"/>
      <w:u w:val="single"/>
    </w:rPr>
  </w:style>
  <w:style w:type="character" w:styleId="aa">
    <w:name w:val="annotation reference"/>
    <w:basedOn w:val="a0"/>
    <w:uiPriority w:val="99"/>
    <w:semiHidden/>
    <w:unhideWhenUsed/>
    <w:qFormat/>
    <w:rsid w:val="00F46DB7"/>
    <w:rPr>
      <w:sz w:val="21"/>
      <w:szCs w:val="21"/>
    </w:rPr>
  </w:style>
  <w:style w:type="table" w:styleId="ab">
    <w:name w:val="Table Grid"/>
    <w:basedOn w:val="a1"/>
    <w:uiPriority w:val="59"/>
    <w:qFormat/>
    <w:rsid w:val="00F46DB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Char">
    <w:name w:val="标题 1 Char"/>
    <w:link w:val="1"/>
    <w:uiPriority w:val="9"/>
    <w:qFormat/>
    <w:rsid w:val="00F46DB7"/>
    <w:rPr>
      <w:rFonts w:eastAsia="仿宋"/>
      <w:b/>
      <w:bCs/>
      <w:kern w:val="44"/>
      <w:sz w:val="30"/>
      <w:szCs w:val="44"/>
    </w:rPr>
  </w:style>
  <w:style w:type="character" w:customStyle="1" w:styleId="Char4">
    <w:name w:val="标题 Char"/>
    <w:link w:val="a8"/>
    <w:uiPriority w:val="10"/>
    <w:qFormat/>
    <w:rsid w:val="00F46DB7"/>
    <w:rPr>
      <w:rFonts w:ascii="Calibri Light" w:eastAsia="黑体" w:hAnsi="Calibri Light" w:cs="Times New Roman"/>
      <w:b/>
      <w:bCs/>
      <w:sz w:val="32"/>
      <w:szCs w:val="32"/>
    </w:rPr>
  </w:style>
  <w:style w:type="character" w:customStyle="1" w:styleId="2Char">
    <w:name w:val="标题 2 Char"/>
    <w:link w:val="2"/>
    <w:uiPriority w:val="9"/>
    <w:qFormat/>
    <w:rsid w:val="00F46DB7"/>
    <w:rPr>
      <w:rFonts w:ascii="Calibri Light" w:eastAsia="仿宋" w:hAnsi="Calibri Light"/>
      <w:b/>
      <w:bCs/>
      <w:kern w:val="2"/>
      <w:sz w:val="30"/>
      <w:szCs w:val="32"/>
    </w:rPr>
  </w:style>
  <w:style w:type="character" w:customStyle="1" w:styleId="3Char">
    <w:name w:val="标题 3 Char"/>
    <w:link w:val="3"/>
    <w:uiPriority w:val="9"/>
    <w:qFormat/>
    <w:rsid w:val="00F46DB7"/>
    <w:rPr>
      <w:rFonts w:eastAsia="仿宋"/>
      <w:b/>
      <w:kern w:val="2"/>
      <w:sz w:val="30"/>
      <w:szCs w:val="21"/>
    </w:rPr>
  </w:style>
  <w:style w:type="character" w:customStyle="1" w:styleId="4Char">
    <w:name w:val="标题 4 Char"/>
    <w:link w:val="4"/>
    <w:uiPriority w:val="9"/>
    <w:qFormat/>
    <w:rsid w:val="00F46DB7"/>
    <w:rPr>
      <w:rFonts w:ascii="Calibri Light" w:eastAsia="仿宋" w:hAnsi="Calibri Light"/>
      <w:b/>
      <w:bCs/>
      <w:kern w:val="2"/>
      <w:sz w:val="30"/>
      <w:szCs w:val="28"/>
    </w:rPr>
  </w:style>
  <w:style w:type="paragraph" w:customStyle="1" w:styleId="11">
    <w:name w:val="列出段落1"/>
    <w:basedOn w:val="a"/>
    <w:uiPriority w:val="34"/>
    <w:qFormat/>
    <w:rsid w:val="00F46DB7"/>
    <w:pPr>
      <w:ind w:firstLine="420"/>
    </w:pPr>
  </w:style>
  <w:style w:type="character" w:customStyle="1" w:styleId="5Char">
    <w:name w:val="标题 5 Char"/>
    <w:link w:val="5"/>
    <w:uiPriority w:val="9"/>
    <w:qFormat/>
    <w:rsid w:val="00F46DB7"/>
    <w:rPr>
      <w:rFonts w:eastAsia="仿宋"/>
      <w:b/>
      <w:bCs/>
      <w:kern w:val="2"/>
      <w:sz w:val="28"/>
      <w:szCs w:val="28"/>
    </w:rPr>
  </w:style>
  <w:style w:type="character" w:customStyle="1" w:styleId="Char3">
    <w:name w:val="页眉 Char"/>
    <w:link w:val="a7"/>
    <w:uiPriority w:val="99"/>
    <w:qFormat/>
    <w:rsid w:val="00F46DB7"/>
    <w:rPr>
      <w:rFonts w:eastAsia="仿宋"/>
      <w:kern w:val="2"/>
      <w:sz w:val="18"/>
      <w:szCs w:val="18"/>
    </w:rPr>
  </w:style>
  <w:style w:type="character" w:customStyle="1" w:styleId="Char2">
    <w:name w:val="页脚 Char"/>
    <w:link w:val="a6"/>
    <w:uiPriority w:val="99"/>
    <w:qFormat/>
    <w:rsid w:val="00F46DB7"/>
    <w:rPr>
      <w:rFonts w:eastAsia="仿宋_GB2312"/>
      <w:sz w:val="18"/>
      <w:szCs w:val="18"/>
    </w:rPr>
  </w:style>
  <w:style w:type="paragraph" w:customStyle="1" w:styleId="TOC1">
    <w:name w:val="TOC 标题1"/>
    <w:basedOn w:val="1"/>
    <w:next w:val="a"/>
    <w:uiPriority w:val="39"/>
    <w:unhideWhenUsed/>
    <w:qFormat/>
    <w:rsid w:val="00F46DB7"/>
    <w:pPr>
      <w:widowControl/>
      <w:numPr>
        <w:numId w:val="0"/>
      </w:numPr>
      <w:spacing w:before="240" w:after="0" w:line="259" w:lineRule="auto"/>
      <w:outlineLvl w:val="9"/>
    </w:pPr>
    <w:rPr>
      <w:rFonts w:ascii="Calibri Light" w:eastAsia="宋体" w:hAnsi="Calibri Light"/>
      <w:b w:val="0"/>
      <w:bCs w:val="0"/>
      <w:color w:val="2E74B5"/>
      <w:kern w:val="0"/>
      <w:sz w:val="32"/>
      <w:szCs w:val="32"/>
    </w:rPr>
  </w:style>
  <w:style w:type="paragraph" w:customStyle="1" w:styleId="ac">
    <w:name w:val="程序"/>
    <w:basedOn w:val="a"/>
    <w:qFormat/>
    <w:rsid w:val="00F46DB7"/>
    <w:pPr>
      <w:shd w:val="clear" w:color="auto" w:fill="F2F2F2"/>
      <w:ind w:firstLineChars="0" w:firstLine="0"/>
    </w:pPr>
    <w:rPr>
      <w:rFonts w:ascii="Consolas" w:eastAsia="宋体" w:hAnsi="Consolas"/>
      <w:b/>
      <w:szCs w:val="28"/>
    </w:rPr>
  </w:style>
  <w:style w:type="paragraph" w:customStyle="1" w:styleId="ad">
    <w:name w:val="正文编号"/>
    <w:basedOn w:val="a"/>
    <w:link w:val="Char5"/>
    <w:qFormat/>
    <w:rsid w:val="00F46DB7"/>
    <w:pPr>
      <w:ind w:firstLineChars="0" w:firstLine="0"/>
    </w:pPr>
    <w:rPr>
      <w:b/>
    </w:rPr>
  </w:style>
  <w:style w:type="character" w:customStyle="1" w:styleId="Char5">
    <w:name w:val="正文编号 Char"/>
    <w:link w:val="ad"/>
    <w:qFormat/>
    <w:rsid w:val="00F46DB7"/>
    <w:rPr>
      <w:rFonts w:eastAsia="仿宋"/>
      <w:b/>
      <w:kern w:val="2"/>
      <w:sz w:val="28"/>
      <w:szCs w:val="21"/>
    </w:rPr>
  </w:style>
  <w:style w:type="paragraph" w:customStyle="1" w:styleId="ae">
    <w:name w:val="文章标题"/>
    <w:basedOn w:val="a"/>
    <w:link w:val="Char6"/>
    <w:qFormat/>
    <w:rsid w:val="00F46DB7"/>
    <w:pPr>
      <w:ind w:firstLineChars="0" w:firstLine="0"/>
      <w:jc w:val="center"/>
    </w:pPr>
    <w:rPr>
      <w:rFonts w:eastAsia="华文中宋"/>
      <w:b/>
      <w:sz w:val="44"/>
      <w:szCs w:val="52"/>
    </w:rPr>
  </w:style>
  <w:style w:type="paragraph" w:customStyle="1" w:styleId="af">
    <w:name w:val="图片注释"/>
    <w:basedOn w:val="a"/>
    <w:link w:val="Char7"/>
    <w:qFormat/>
    <w:rsid w:val="00F46DB7"/>
    <w:pPr>
      <w:ind w:firstLineChars="0" w:firstLine="0"/>
      <w:jc w:val="center"/>
    </w:pPr>
    <w:rPr>
      <w:sz w:val="24"/>
    </w:rPr>
  </w:style>
  <w:style w:type="character" w:customStyle="1" w:styleId="Char6">
    <w:name w:val="文章标题 Char"/>
    <w:link w:val="ae"/>
    <w:qFormat/>
    <w:rsid w:val="00F46DB7"/>
    <w:rPr>
      <w:rFonts w:eastAsia="华文中宋"/>
      <w:b/>
      <w:kern w:val="2"/>
      <w:sz w:val="44"/>
      <w:szCs w:val="52"/>
    </w:rPr>
  </w:style>
  <w:style w:type="character" w:customStyle="1" w:styleId="Char7">
    <w:name w:val="图片注释 Char"/>
    <w:link w:val="af"/>
    <w:qFormat/>
    <w:rsid w:val="00F46DB7"/>
    <w:rPr>
      <w:rFonts w:eastAsia="仿宋_GB2312"/>
      <w:kern w:val="2"/>
      <w:sz w:val="24"/>
      <w:szCs w:val="21"/>
    </w:rPr>
  </w:style>
  <w:style w:type="character" w:customStyle="1" w:styleId="Char1">
    <w:name w:val="批注框文本 Char"/>
    <w:basedOn w:val="a0"/>
    <w:link w:val="a5"/>
    <w:uiPriority w:val="99"/>
    <w:semiHidden/>
    <w:qFormat/>
    <w:rsid w:val="00F46DB7"/>
    <w:rPr>
      <w:rFonts w:eastAsia="仿宋"/>
      <w:kern w:val="2"/>
      <w:sz w:val="18"/>
      <w:szCs w:val="18"/>
    </w:rPr>
  </w:style>
  <w:style w:type="character" w:customStyle="1" w:styleId="Char0">
    <w:name w:val="批注文字 Char"/>
    <w:basedOn w:val="a0"/>
    <w:link w:val="a4"/>
    <w:uiPriority w:val="99"/>
    <w:semiHidden/>
    <w:qFormat/>
    <w:rsid w:val="00F46DB7"/>
    <w:rPr>
      <w:rFonts w:eastAsia="仿宋"/>
      <w:kern w:val="2"/>
      <w:sz w:val="28"/>
      <w:szCs w:val="21"/>
    </w:rPr>
  </w:style>
  <w:style w:type="character" w:customStyle="1" w:styleId="Char">
    <w:name w:val="批注主题 Char"/>
    <w:basedOn w:val="Char0"/>
    <w:link w:val="a3"/>
    <w:uiPriority w:val="99"/>
    <w:semiHidden/>
    <w:qFormat/>
    <w:rsid w:val="00F46DB7"/>
    <w:rPr>
      <w:rFonts w:eastAsia="仿宋"/>
      <w:b/>
      <w:bCs/>
      <w:kern w:val="2"/>
      <w:sz w:val="28"/>
      <w:szCs w:val="21"/>
    </w:rPr>
  </w:style>
  <w:style w:type="paragraph" w:styleId="af0">
    <w:name w:val="List Paragraph"/>
    <w:basedOn w:val="a"/>
    <w:uiPriority w:val="99"/>
    <w:rsid w:val="00C10DF7"/>
    <w:pPr>
      <w:ind w:firstLine="420"/>
    </w:pPr>
  </w:style>
  <w:style w:type="paragraph" w:styleId="af1">
    <w:name w:val="Document Map"/>
    <w:basedOn w:val="a"/>
    <w:link w:val="Char8"/>
    <w:uiPriority w:val="99"/>
    <w:semiHidden/>
    <w:unhideWhenUsed/>
    <w:rsid w:val="00B80977"/>
    <w:rPr>
      <w:rFonts w:ascii="宋体" w:eastAsia="宋体"/>
      <w:sz w:val="18"/>
      <w:szCs w:val="18"/>
    </w:rPr>
  </w:style>
  <w:style w:type="character" w:customStyle="1" w:styleId="Char8">
    <w:name w:val="文档结构图 Char"/>
    <w:basedOn w:val="a0"/>
    <w:link w:val="af1"/>
    <w:uiPriority w:val="99"/>
    <w:semiHidden/>
    <w:rsid w:val="00B80977"/>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3902">
      <w:bodyDiv w:val="1"/>
      <w:marLeft w:val="0"/>
      <w:marRight w:val="0"/>
      <w:marTop w:val="0"/>
      <w:marBottom w:val="0"/>
      <w:divBdr>
        <w:top w:val="none" w:sz="0" w:space="0" w:color="auto"/>
        <w:left w:val="none" w:sz="0" w:space="0" w:color="auto"/>
        <w:bottom w:val="none" w:sz="0" w:space="0" w:color="auto"/>
        <w:right w:val="none" w:sz="0" w:space="0" w:color="auto"/>
      </w:divBdr>
    </w:div>
    <w:div w:id="180435469">
      <w:bodyDiv w:val="1"/>
      <w:marLeft w:val="0"/>
      <w:marRight w:val="0"/>
      <w:marTop w:val="0"/>
      <w:marBottom w:val="0"/>
      <w:divBdr>
        <w:top w:val="none" w:sz="0" w:space="0" w:color="auto"/>
        <w:left w:val="none" w:sz="0" w:space="0" w:color="auto"/>
        <w:bottom w:val="none" w:sz="0" w:space="0" w:color="auto"/>
        <w:right w:val="none" w:sz="0" w:space="0" w:color="auto"/>
      </w:divBdr>
    </w:div>
    <w:div w:id="263927966">
      <w:bodyDiv w:val="1"/>
      <w:marLeft w:val="0"/>
      <w:marRight w:val="0"/>
      <w:marTop w:val="0"/>
      <w:marBottom w:val="0"/>
      <w:divBdr>
        <w:top w:val="none" w:sz="0" w:space="0" w:color="auto"/>
        <w:left w:val="none" w:sz="0" w:space="0" w:color="auto"/>
        <w:bottom w:val="none" w:sz="0" w:space="0" w:color="auto"/>
        <w:right w:val="none" w:sz="0" w:space="0" w:color="auto"/>
      </w:divBdr>
    </w:div>
    <w:div w:id="797408491">
      <w:bodyDiv w:val="1"/>
      <w:marLeft w:val="0"/>
      <w:marRight w:val="0"/>
      <w:marTop w:val="0"/>
      <w:marBottom w:val="0"/>
      <w:divBdr>
        <w:top w:val="none" w:sz="0" w:space="0" w:color="auto"/>
        <w:left w:val="none" w:sz="0" w:space="0" w:color="auto"/>
        <w:bottom w:val="none" w:sz="0" w:space="0" w:color="auto"/>
        <w:right w:val="none" w:sz="0" w:space="0" w:color="auto"/>
      </w:divBdr>
    </w:div>
    <w:div w:id="905577079">
      <w:bodyDiv w:val="1"/>
      <w:marLeft w:val="0"/>
      <w:marRight w:val="0"/>
      <w:marTop w:val="0"/>
      <w:marBottom w:val="0"/>
      <w:divBdr>
        <w:top w:val="none" w:sz="0" w:space="0" w:color="auto"/>
        <w:left w:val="none" w:sz="0" w:space="0" w:color="auto"/>
        <w:bottom w:val="none" w:sz="0" w:space="0" w:color="auto"/>
        <w:right w:val="none" w:sz="0" w:space="0" w:color="auto"/>
      </w:divBdr>
    </w:div>
    <w:div w:id="1788965050">
      <w:bodyDiv w:val="1"/>
      <w:marLeft w:val="0"/>
      <w:marRight w:val="0"/>
      <w:marTop w:val="0"/>
      <w:marBottom w:val="0"/>
      <w:divBdr>
        <w:top w:val="none" w:sz="0" w:space="0" w:color="auto"/>
        <w:left w:val="none" w:sz="0" w:space="0" w:color="auto"/>
        <w:bottom w:val="none" w:sz="0" w:space="0" w:color="auto"/>
        <w:right w:val="none" w:sz="0" w:space="0" w:color="auto"/>
      </w:divBdr>
    </w:div>
    <w:div w:id="1821265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note\&#25968;&#25454;&#25509;&#21475;&#35268;&#33539;&#27169;&#26495;v1.0.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8C38CE-DCCC-4846-BC4E-1B0085CC1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数据接口规范模板v1.0.dotm</Template>
  <TotalTime>1335</TotalTime>
  <Pages>20</Pages>
  <Words>1105</Words>
  <Characters>6301</Characters>
  <Application>Microsoft Office Word</Application>
  <DocSecurity>0</DocSecurity>
  <Lines>52</Lines>
  <Paragraphs>14</Paragraphs>
  <ScaleCrop>false</ScaleCrop>
  <Company>中证资本市场运行统计监测中心</Company>
  <LinksUpToDate>false</LinksUpToDate>
  <CharactersWithSpaces>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中国证监会</dc:title>
  <dc:creator>孔超</dc:creator>
  <cp:lastModifiedBy>DEEP</cp:lastModifiedBy>
  <cp:revision>880</cp:revision>
  <cp:lastPrinted>2019-06-25T08:12:00Z</cp:lastPrinted>
  <dcterms:created xsi:type="dcterms:W3CDTF">2019-06-16T04:24:00Z</dcterms:created>
  <dcterms:modified xsi:type="dcterms:W3CDTF">2019-10-29T10:48:00Z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